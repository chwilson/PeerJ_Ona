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4D6F2" w14:textId="57EE5F95" w:rsidR="00D94FB8" w:rsidRDefault="00D94FB8">
      <w:pPr>
        <w:pStyle w:val="Normal1"/>
        <w:contextualSpacing w:val="0"/>
        <w:rPr>
          <w:b/>
          <w:sz w:val="36"/>
          <w:szCs w:val="36"/>
        </w:rPr>
      </w:pPr>
    </w:p>
    <w:p w14:paraId="488BC783" w14:textId="31446146" w:rsidR="00206698" w:rsidRPr="00461166" w:rsidRDefault="00206698" w:rsidP="00206698">
      <w:pPr>
        <w:spacing w:line="480" w:lineRule="auto"/>
        <w:jc w:val="center"/>
        <w:rPr>
          <w:b/>
          <w:sz w:val="32"/>
          <w:szCs w:val="32"/>
        </w:rPr>
      </w:pPr>
      <w:r w:rsidRPr="00206698">
        <w:rPr>
          <w:b/>
          <w:sz w:val="32"/>
          <w:szCs w:val="32"/>
        </w:rPr>
        <w:t xml:space="preserve"> </w:t>
      </w:r>
      <w:r>
        <w:rPr>
          <w:b/>
          <w:sz w:val="32"/>
          <w:szCs w:val="32"/>
        </w:rPr>
        <w:t>Root</w:t>
      </w:r>
      <w:r w:rsidRPr="00461166">
        <w:rPr>
          <w:b/>
          <w:sz w:val="32"/>
          <w:szCs w:val="32"/>
        </w:rPr>
        <w:t xml:space="preserve"> production in</w:t>
      </w:r>
      <w:r w:rsidR="00583D14">
        <w:rPr>
          <w:b/>
          <w:sz w:val="32"/>
          <w:szCs w:val="32"/>
        </w:rPr>
        <w:t xml:space="preserve"> a </w:t>
      </w:r>
      <w:r w:rsidRPr="00461166">
        <w:rPr>
          <w:b/>
          <w:sz w:val="32"/>
          <w:szCs w:val="32"/>
        </w:rPr>
        <w:t xml:space="preserve">subtropical </w:t>
      </w:r>
      <w:r w:rsidR="00E67577">
        <w:rPr>
          <w:b/>
          <w:sz w:val="32"/>
          <w:szCs w:val="32"/>
        </w:rPr>
        <w:t>pasture</w:t>
      </w:r>
      <w:r w:rsidR="00E67577" w:rsidRPr="00461166">
        <w:rPr>
          <w:b/>
          <w:sz w:val="32"/>
          <w:szCs w:val="32"/>
        </w:rPr>
        <w:t xml:space="preserve"> </w:t>
      </w:r>
      <w:r w:rsidRPr="00461166">
        <w:rPr>
          <w:b/>
          <w:sz w:val="32"/>
          <w:szCs w:val="32"/>
        </w:rPr>
        <w:t xml:space="preserve">is mediated by </w:t>
      </w:r>
      <w:r>
        <w:rPr>
          <w:b/>
          <w:sz w:val="32"/>
          <w:szCs w:val="32"/>
        </w:rPr>
        <w:t>cultivar</w:t>
      </w:r>
      <w:r w:rsidRPr="00461166">
        <w:rPr>
          <w:b/>
          <w:sz w:val="32"/>
          <w:szCs w:val="32"/>
        </w:rPr>
        <w:t xml:space="preserve"> and </w:t>
      </w:r>
      <w:r>
        <w:rPr>
          <w:b/>
          <w:sz w:val="32"/>
          <w:szCs w:val="32"/>
        </w:rPr>
        <w:t>defoliation severity</w:t>
      </w:r>
    </w:p>
    <w:p w14:paraId="158D7FE4" w14:textId="27A3DEDE" w:rsidR="00EC44AA" w:rsidRDefault="00EC44AA">
      <w:pPr>
        <w:pStyle w:val="Normal1"/>
        <w:contextualSpacing w:val="0"/>
        <w:rPr>
          <w:b/>
          <w:sz w:val="36"/>
          <w:szCs w:val="36"/>
        </w:rPr>
      </w:pPr>
    </w:p>
    <w:p w14:paraId="2C2759E6" w14:textId="77777777" w:rsidR="00206698" w:rsidRDefault="00206698">
      <w:pPr>
        <w:pStyle w:val="Normal1"/>
        <w:contextualSpacing w:val="0"/>
        <w:rPr>
          <w:rFonts w:ascii="Times" w:hAnsi="Times"/>
          <w:sz w:val="24"/>
        </w:rPr>
      </w:pPr>
    </w:p>
    <w:p w14:paraId="45F43358" w14:textId="77777777" w:rsidR="00206698" w:rsidRDefault="00206698">
      <w:pPr>
        <w:pStyle w:val="Normal1"/>
        <w:contextualSpacing w:val="0"/>
        <w:rPr>
          <w:rFonts w:ascii="Times" w:hAnsi="Times"/>
          <w:sz w:val="24"/>
        </w:rPr>
      </w:pPr>
    </w:p>
    <w:p w14:paraId="2FCA770F" w14:textId="4D39C187"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rPr>
        <w:t>Chris H. Wilson</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Joao M. Vendramini</w:t>
      </w:r>
      <w:r w:rsidRPr="00AC21D6">
        <w:rPr>
          <w:rFonts w:ascii="Times New Roman" w:hAnsi="Times New Roman" w:cs="Times New Roman"/>
          <w:sz w:val="24"/>
          <w:szCs w:val="24"/>
          <w:vertAlign w:val="superscript"/>
        </w:rPr>
        <w:t>2</w:t>
      </w:r>
      <w:r w:rsidRPr="00AC21D6">
        <w:rPr>
          <w:rFonts w:ascii="Times New Roman" w:hAnsi="Times New Roman" w:cs="Times New Roman"/>
          <w:sz w:val="24"/>
          <w:szCs w:val="24"/>
        </w:rPr>
        <w:t>, Lynn E. Sollenberger</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S. Luke Flory</w:t>
      </w: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 xml:space="preserve"> </w:t>
      </w:r>
    </w:p>
    <w:p w14:paraId="0546380B" w14:textId="77777777" w:rsidR="00206698" w:rsidRPr="00AC21D6" w:rsidRDefault="00206698" w:rsidP="00206698">
      <w:pPr>
        <w:spacing w:line="480" w:lineRule="auto"/>
        <w:rPr>
          <w:rFonts w:ascii="Times New Roman" w:hAnsi="Times New Roman" w:cs="Times New Roman"/>
          <w:sz w:val="24"/>
          <w:szCs w:val="24"/>
        </w:rPr>
      </w:pPr>
    </w:p>
    <w:p w14:paraId="71E0BD4F" w14:textId="77777777" w:rsidR="00206698" w:rsidRPr="00AC21D6" w:rsidRDefault="00206698" w:rsidP="00206698">
      <w:pPr>
        <w:spacing w:line="480" w:lineRule="auto"/>
        <w:rPr>
          <w:rFonts w:ascii="Times New Roman" w:hAnsi="Times New Roman" w:cs="Times New Roman"/>
          <w:sz w:val="24"/>
          <w:szCs w:val="24"/>
        </w:rPr>
      </w:pPr>
    </w:p>
    <w:p w14:paraId="55CB6C32" w14:textId="77777777"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vertAlign w:val="superscript"/>
        </w:rPr>
        <w:t>1</w:t>
      </w:r>
      <w:r w:rsidRPr="00AC21D6">
        <w:rPr>
          <w:rFonts w:ascii="Times New Roman" w:hAnsi="Times New Roman" w:cs="Times New Roman"/>
          <w:sz w:val="24"/>
          <w:szCs w:val="24"/>
        </w:rPr>
        <w:t>Agronomy Department, University of Florida</w:t>
      </w:r>
    </w:p>
    <w:p w14:paraId="78029499" w14:textId="1AC03D5B" w:rsidR="00206698" w:rsidRPr="00AC21D6" w:rsidRDefault="00206698" w:rsidP="00206698">
      <w:pPr>
        <w:spacing w:line="480" w:lineRule="auto"/>
        <w:rPr>
          <w:rFonts w:ascii="Times New Roman" w:hAnsi="Times New Roman" w:cs="Times New Roman"/>
          <w:sz w:val="24"/>
          <w:szCs w:val="24"/>
        </w:rPr>
      </w:pPr>
      <w:r w:rsidRPr="00AC21D6">
        <w:rPr>
          <w:rFonts w:ascii="Times New Roman" w:hAnsi="Times New Roman" w:cs="Times New Roman"/>
          <w:sz w:val="24"/>
          <w:szCs w:val="24"/>
          <w:vertAlign w:val="superscript"/>
        </w:rPr>
        <w:t>2</w:t>
      </w:r>
      <w:r w:rsidRPr="00AC21D6">
        <w:rPr>
          <w:rFonts w:ascii="Times New Roman" w:hAnsi="Times New Roman" w:cs="Times New Roman"/>
          <w:sz w:val="24"/>
          <w:szCs w:val="24"/>
        </w:rPr>
        <w:t xml:space="preserve">Range Cattle Research and Education Center, University of Florida (Ona, FL) </w:t>
      </w:r>
    </w:p>
    <w:p w14:paraId="0C42CC37" w14:textId="1DE4118E" w:rsidR="00206698" w:rsidRDefault="00206698" w:rsidP="00206698">
      <w:pPr>
        <w:pStyle w:val="Normal1"/>
        <w:contextualSpacing w:val="0"/>
        <w:rPr>
          <w:rFonts w:ascii="Times" w:hAnsi="Times"/>
          <w:sz w:val="24"/>
        </w:rPr>
      </w:pPr>
      <w:r w:rsidRPr="00861616">
        <w:rPr>
          <w:rFonts w:ascii="Times" w:hAnsi="Times"/>
          <w:sz w:val="24"/>
        </w:rPr>
        <w:t>Corresponding Author:</w:t>
      </w:r>
    </w:p>
    <w:p w14:paraId="51822EF4" w14:textId="73849C91" w:rsidR="00206698" w:rsidRPr="00206698" w:rsidRDefault="00206698" w:rsidP="00206698">
      <w:pPr>
        <w:pStyle w:val="Normal1"/>
        <w:contextualSpacing w:val="0"/>
        <w:rPr>
          <w:rFonts w:ascii="Times" w:hAnsi="Times"/>
          <w:sz w:val="24"/>
        </w:rPr>
      </w:pPr>
      <w:r>
        <w:rPr>
          <w:rFonts w:ascii="Times" w:hAnsi="Times"/>
          <w:sz w:val="24"/>
        </w:rPr>
        <w:t>Chris H. Wilson</w:t>
      </w:r>
      <w:r>
        <w:rPr>
          <w:rFonts w:ascii="Times" w:hAnsi="Times"/>
          <w:sz w:val="24"/>
          <w:vertAlign w:val="superscript"/>
        </w:rPr>
        <w:t>1</w:t>
      </w:r>
      <w:r>
        <w:rPr>
          <w:rFonts w:ascii="Times" w:hAnsi="Times"/>
          <w:sz w:val="24"/>
        </w:rPr>
        <w:t xml:space="preserve"> </w:t>
      </w:r>
    </w:p>
    <w:p w14:paraId="79A102E3" w14:textId="769E7A60" w:rsidR="00206698" w:rsidRPr="00206698" w:rsidRDefault="00206698" w:rsidP="00206698">
      <w:pPr>
        <w:pStyle w:val="Normal1"/>
        <w:contextualSpacing w:val="0"/>
        <w:rPr>
          <w:rFonts w:ascii="Times" w:hAnsi="Times"/>
          <w:sz w:val="24"/>
        </w:rPr>
      </w:pPr>
      <w:r w:rsidRPr="00206698">
        <w:rPr>
          <w:rFonts w:ascii="Times" w:hAnsi="Times"/>
          <w:sz w:val="24"/>
        </w:rPr>
        <w:t xml:space="preserve">2089 McCarty Hall B, University of Florida, Gainesville, Florida, 32611, USA </w:t>
      </w:r>
    </w:p>
    <w:p w14:paraId="24A54C03" w14:textId="26622E1E" w:rsidR="00206698" w:rsidRPr="00206698" w:rsidRDefault="00206698" w:rsidP="00206698">
      <w:pPr>
        <w:pStyle w:val="Normal1"/>
        <w:contextualSpacing w:val="0"/>
        <w:rPr>
          <w:rFonts w:ascii="Times" w:hAnsi="Times"/>
          <w:sz w:val="24"/>
        </w:rPr>
      </w:pPr>
      <w:r w:rsidRPr="00206698">
        <w:rPr>
          <w:rFonts w:ascii="Times" w:hAnsi="Times"/>
          <w:sz w:val="24"/>
        </w:rPr>
        <w:t xml:space="preserve">Email address: </w:t>
      </w:r>
      <w:hyperlink r:id="rId5" w:history="1">
        <w:r w:rsidRPr="00206698">
          <w:rPr>
            <w:rStyle w:val="Hyperlink"/>
            <w:rFonts w:ascii="Times" w:hAnsi="Times"/>
            <w:sz w:val="24"/>
          </w:rPr>
          <w:t>chwilson@ufl.edu</w:t>
        </w:r>
      </w:hyperlink>
      <w:r w:rsidRPr="00206698">
        <w:rPr>
          <w:rFonts w:ascii="Times" w:hAnsi="Times"/>
          <w:sz w:val="24"/>
        </w:rPr>
        <w:t xml:space="preserve"> </w:t>
      </w:r>
    </w:p>
    <w:p w14:paraId="6A030741" w14:textId="0DBECFE6" w:rsidR="001D1A69" w:rsidRDefault="001D1A69">
      <w:pPr>
        <w:pStyle w:val="Normal1"/>
        <w:contextualSpacing w:val="0"/>
        <w:rPr>
          <w:rFonts w:ascii="Times" w:hAnsi="Times"/>
          <w:sz w:val="24"/>
          <w:highlight w:val="cyan"/>
        </w:rPr>
      </w:pPr>
    </w:p>
    <w:p w14:paraId="35C0583B" w14:textId="77777777" w:rsidR="00206698" w:rsidRDefault="00206698">
      <w:pPr>
        <w:pStyle w:val="Normal1"/>
        <w:contextualSpacing w:val="0"/>
        <w:rPr>
          <w:b/>
          <w:sz w:val="28"/>
        </w:rPr>
      </w:pPr>
    </w:p>
    <w:p w14:paraId="635D7349" w14:textId="77777777" w:rsidR="00583D14" w:rsidRDefault="00583D14">
      <w:pPr>
        <w:pStyle w:val="Normal1"/>
        <w:contextualSpacing w:val="0"/>
        <w:rPr>
          <w:b/>
          <w:sz w:val="28"/>
        </w:rPr>
      </w:pPr>
    </w:p>
    <w:p w14:paraId="564924BB" w14:textId="77777777" w:rsidR="00583D14" w:rsidRDefault="00583D14">
      <w:pPr>
        <w:pStyle w:val="Normal1"/>
        <w:contextualSpacing w:val="0"/>
        <w:rPr>
          <w:b/>
          <w:sz w:val="28"/>
        </w:rPr>
      </w:pPr>
    </w:p>
    <w:p w14:paraId="6EAA714F" w14:textId="77777777" w:rsidR="00583D14" w:rsidRDefault="00583D14">
      <w:pPr>
        <w:pStyle w:val="Normal1"/>
        <w:contextualSpacing w:val="0"/>
        <w:rPr>
          <w:b/>
          <w:sz w:val="28"/>
        </w:rPr>
      </w:pPr>
    </w:p>
    <w:p w14:paraId="6A731C10" w14:textId="77777777" w:rsidR="00583D14" w:rsidRDefault="00583D14">
      <w:pPr>
        <w:pStyle w:val="Normal1"/>
        <w:contextualSpacing w:val="0"/>
        <w:rPr>
          <w:b/>
          <w:sz w:val="28"/>
        </w:rPr>
      </w:pPr>
    </w:p>
    <w:p w14:paraId="54A653A3" w14:textId="77777777" w:rsidR="00583D14" w:rsidRDefault="00583D14">
      <w:pPr>
        <w:pStyle w:val="Normal1"/>
        <w:contextualSpacing w:val="0"/>
        <w:rPr>
          <w:b/>
          <w:sz w:val="28"/>
        </w:rPr>
      </w:pPr>
    </w:p>
    <w:p w14:paraId="53EB9A4A" w14:textId="77777777" w:rsidR="00583D14" w:rsidRDefault="00583D14">
      <w:pPr>
        <w:pStyle w:val="Normal1"/>
        <w:contextualSpacing w:val="0"/>
        <w:rPr>
          <w:b/>
          <w:sz w:val="28"/>
        </w:rPr>
      </w:pPr>
    </w:p>
    <w:p w14:paraId="0538708B" w14:textId="77777777" w:rsidR="00583D14" w:rsidRDefault="00583D14">
      <w:pPr>
        <w:pStyle w:val="Normal1"/>
        <w:contextualSpacing w:val="0"/>
        <w:rPr>
          <w:b/>
          <w:sz w:val="28"/>
        </w:rPr>
      </w:pPr>
    </w:p>
    <w:p w14:paraId="3F518499" w14:textId="77777777" w:rsidR="00583D14" w:rsidRDefault="00583D14">
      <w:pPr>
        <w:pStyle w:val="Normal1"/>
        <w:contextualSpacing w:val="0"/>
        <w:rPr>
          <w:b/>
          <w:sz w:val="28"/>
        </w:rPr>
      </w:pPr>
    </w:p>
    <w:p w14:paraId="51D50365" w14:textId="77777777" w:rsidR="00583D14" w:rsidRDefault="00583D14">
      <w:pPr>
        <w:pStyle w:val="Normal1"/>
        <w:contextualSpacing w:val="0"/>
        <w:rPr>
          <w:b/>
          <w:sz w:val="28"/>
        </w:rPr>
      </w:pPr>
    </w:p>
    <w:p w14:paraId="522FCC29" w14:textId="77777777" w:rsidR="00583D14" w:rsidRDefault="00583D14">
      <w:pPr>
        <w:pStyle w:val="Normal1"/>
        <w:contextualSpacing w:val="0"/>
        <w:rPr>
          <w:b/>
          <w:sz w:val="28"/>
        </w:rPr>
      </w:pPr>
    </w:p>
    <w:p w14:paraId="7C480A3E" w14:textId="77777777" w:rsidR="00583D14" w:rsidRDefault="00583D14">
      <w:pPr>
        <w:pStyle w:val="Normal1"/>
        <w:contextualSpacing w:val="0"/>
        <w:rPr>
          <w:b/>
          <w:sz w:val="28"/>
        </w:rPr>
      </w:pPr>
    </w:p>
    <w:p w14:paraId="0CF68835" w14:textId="77777777" w:rsidR="00583D14" w:rsidRDefault="00583D14">
      <w:pPr>
        <w:pStyle w:val="Normal1"/>
        <w:contextualSpacing w:val="0"/>
        <w:rPr>
          <w:b/>
          <w:sz w:val="28"/>
        </w:rPr>
      </w:pPr>
    </w:p>
    <w:p w14:paraId="0217BAA6" w14:textId="77777777" w:rsidR="00583D14" w:rsidRDefault="00583D14">
      <w:pPr>
        <w:pStyle w:val="Normal1"/>
        <w:contextualSpacing w:val="0"/>
        <w:rPr>
          <w:b/>
          <w:sz w:val="28"/>
        </w:rPr>
      </w:pPr>
    </w:p>
    <w:p w14:paraId="0CD38CA8" w14:textId="77777777" w:rsidR="00583D14" w:rsidRDefault="00583D14">
      <w:pPr>
        <w:pStyle w:val="Normal1"/>
        <w:contextualSpacing w:val="0"/>
        <w:rPr>
          <w:b/>
          <w:sz w:val="28"/>
        </w:rPr>
      </w:pPr>
    </w:p>
    <w:p w14:paraId="0B144508" w14:textId="72C975FD" w:rsidR="005D77AE" w:rsidRDefault="00D94FB8">
      <w:pPr>
        <w:pStyle w:val="Normal1"/>
        <w:contextualSpacing w:val="0"/>
        <w:rPr>
          <w:b/>
          <w:sz w:val="28"/>
        </w:rPr>
      </w:pPr>
      <w:r w:rsidRPr="008E3EA1">
        <w:rPr>
          <w:b/>
          <w:sz w:val="28"/>
        </w:rPr>
        <w:lastRenderedPageBreak/>
        <w:t>A</w:t>
      </w:r>
      <w:r w:rsidR="00B45195">
        <w:rPr>
          <w:b/>
          <w:sz w:val="28"/>
        </w:rPr>
        <w:t>bstract</w:t>
      </w:r>
    </w:p>
    <w:p w14:paraId="39AB3BA6" w14:textId="6E0104DB" w:rsidR="00206698" w:rsidRPr="00206698" w:rsidRDefault="00206698">
      <w:pPr>
        <w:pStyle w:val="Normal1"/>
        <w:contextualSpacing w:val="0"/>
        <w:rPr>
          <w:rFonts w:ascii="Times" w:hAnsi="Times"/>
          <w:b/>
          <w:sz w:val="24"/>
        </w:rPr>
      </w:pPr>
    </w:p>
    <w:p w14:paraId="40426386" w14:textId="2321252C" w:rsidR="00206698" w:rsidRPr="00206698" w:rsidRDefault="00206698" w:rsidP="00206698">
      <w:pPr>
        <w:spacing w:line="480" w:lineRule="auto"/>
        <w:rPr>
          <w:rFonts w:ascii="Times New Roman" w:hAnsi="Times New Roman" w:cs="Times New Roman"/>
          <w:b/>
          <w:sz w:val="24"/>
          <w:szCs w:val="24"/>
        </w:rPr>
      </w:pPr>
      <w:r w:rsidRPr="00206698">
        <w:rPr>
          <w:rFonts w:ascii="Times New Roman" w:hAnsi="Times New Roman" w:cs="Times New Roman"/>
          <w:b/>
          <w:sz w:val="24"/>
          <w:szCs w:val="24"/>
        </w:rPr>
        <w:t xml:space="preserve">Background. </w:t>
      </w:r>
      <w:r w:rsidRPr="00206698">
        <w:rPr>
          <w:rFonts w:ascii="Times New Roman" w:hAnsi="Times New Roman" w:cs="Times New Roman"/>
          <w:sz w:val="24"/>
          <w:szCs w:val="24"/>
        </w:rPr>
        <w:t>Grasslands occupy significant land area and account for a large proportion of the global soil carbon stock, yet the direct effects of grazing and genotypic composition on relationships between shoot and root production are poorly resolved. This lack of understanding hinders the development of models for predicting root production in managed grasslands</w:t>
      </w:r>
      <w:r w:rsidR="00AC21D6">
        <w:rPr>
          <w:rFonts w:ascii="Times New Roman" w:hAnsi="Times New Roman" w:cs="Times New Roman"/>
          <w:sz w:val="24"/>
          <w:szCs w:val="24"/>
        </w:rPr>
        <w:t>,</w:t>
      </w:r>
      <w:r w:rsidRPr="00206698">
        <w:rPr>
          <w:rFonts w:ascii="Times New Roman" w:hAnsi="Times New Roman" w:cs="Times New Roman"/>
          <w:sz w:val="24"/>
          <w:szCs w:val="24"/>
        </w:rPr>
        <w:t xml:space="preserve"> a critical variable for determining soil carbon stocks. </w:t>
      </w:r>
    </w:p>
    <w:p w14:paraId="2F3A1EA0" w14:textId="7782A210"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Methods. </w:t>
      </w:r>
      <w:r w:rsidRPr="00206698">
        <w:rPr>
          <w:rFonts w:ascii="Times New Roman" w:hAnsi="Times New Roman" w:cs="Times New Roman"/>
        </w:rPr>
        <w:t>We quantified the effects of season-long defoliation treatments on both shoot and root production across four cultivars of a widely-planted</w:t>
      </w:r>
      <w:r>
        <w:rPr>
          <w:rFonts w:ascii="Times New Roman" w:hAnsi="Times New Roman" w:cs="Times New Roman"/>
        </w:rPr>
        <w:t xml:space="preserve"> </w:t>
      </w:r>
      <w:r w:rsidRPr="00206698">
        <w:rPr>
          <w:rFonts w:ascii="Times New Roman" w:hAnsi="Times New Roman" w:cs="Times New Roman"/>
        </w:rPr>
        <w:t>pasture grass species (</w:t>
      </w:r>
      <w:r w:rsidRPr="00206698">
        <w:rPr>
          <w:rFonts w:ascii="Times New Roman" w:hAnsi="Times New Roman" w:cs="Times New Roman"/>
          <w:i/>
        </w:rPr>
        <w:t>Paspalum notatum</w:t>
      </w:r>
      <w:r w:rsidRPr="00206698">
        <w:rPr>
          <w:rFonts w:ascii="Times New Roman" w:hAnsi="Times New Roman" w:cs="Times New Roman"/>
        </w:rPr>
        <w:t xml:space="preserve"> Fluegge) in a common garden setting in South Florida, USA. </w:t>
      </w:r>
    </w:p>
    <w:p w14:paraId="4C251BFD" w14:textId="256FE1E9"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Results. </w:t>
      </w:r>
      <w:r w:rsidRPr="00206698">
        <w:rPr>
          <w:rFonts w:ascii="Times New Roman" w:hAnsi="Times New Roman" w:cs="Times New Roman"/>
        </w:rPr>
        <w:t xml:space="preserve">We found that infrequently applied (4 week) severe defoliation (to 5 cm) substantially enhanced shoot production for all cultivars, while severe defoliation reduced root production across cultivars, regardless of frequency. </w:t>
      </w:r>
      <w:r w:rsidR="00AC21D6">
        <w:rPr>
          <w:rFonts w:ascii="Times New Roman" w:hAnsi="Times New Roman" w:cs="Times New Roman"/>
        </w:rPr>
        <w:t>Overall</w:t>
      </w:r>
      <w:r w:rsidRPr="00206698">
        <w:rPr>
          <w:rFonts w:ascii="Times New Roman" w:hAnsi="Times New Roman" w:cs="Times New Roman"/>
        </w:rPr>
        <w:t xml:space="preserve">, cultivars varied </w:t>
      </w:r>
      <w:r>
        <w:rPr>
          <w:rFonts w:ascii="Times New Roman" w:hAnsi="Times New Roman" w:cs="Times New Roman"/>
        </w:rPr>
        <w:t>substantially</w:t>
      </w:r>
      <w:r w:rsidRPr="00206698">
        <w:rPr>
          <w:rFonts w:ascii="Times New Roman" w:hAnsi="Times New Roman" w:cs="Times New Roman"/>
        </w:rPr>
        <w:t xml:space="preserve"> in root production across the range of defoliation treatments in our study. </w:t>
      </w:r>
      <w:r w:rsidR="00AC21D6">
        <w:rPr>
          <w:rFonts w:ascii="Times New Roman" w:hAnsi="Times New Roman" w:cs="Times New Roman"/>
        </w:rPr>
        <w:t>However</w:t>
      </w:r>
      <w:r w:rsidRPr="00206698">
        <w:rPr>
          <w:rFonts w:ascii="Times New Roman" w:hAnsi="Times New Roman" w:cs="Times New Roman"/>
        </w:rPr>
        <w:t xml:space="preserve">, there was no significant relationship between shoot and root production. </w:t>
      </w:r>
    </w:p>
    <w:p w14:paraId="5C0D39D9" w14:textId="340C1573" w:rsidR="00206698" w:rsidRPr="00206698" w:rsidRDefault="00206698" w:rsidP="00206698">
      <w:pPr>
        <w:pStyle w:val="CommentText"/>
        <w:spacing w:line="480" w:lineRule="auto"/>
        <w:rPr>
          <w:rFonts w:ascii="Times New Roman" w:hAnsi="Times New Roman" w:cs="Times New Roman"/>
          <w:b/>
        </w:rPr>
      </w:pPr>
      <w:r w:rsidRPr="00206698">
        <w:rPr>
          <w:rFonts w:ascii="Times New Roman" w:hAnsi="Times New Roman" w:cs="Times New Roman"/>
          <w:b/>
        </w:rPr>
        <w:t xml:space="preserve">Conclusions.  </w:t>
      </w:r>
      <w:r w:rsidR="00FD2450">
        <w:rPr>
          <w:rFonts w:ascii="Times New Roman" w:hAnsi="Times New Roman" w:cs="Times New Roman"/>
        </w:rPr>
        <w:t>O</w:t>
      </w:r>
      <w:r w:rsidRPr="00206698">
        <w:rPr>
          <w:rFonts w:ascii="Times New Roman" w:hAnsi="Times New Roman" w:cs="Times New Roman"/>
        </w:rPr>
        <w:t xml:space="preserve">ur results caution against use of simple aboveground proxies to predict variations in root production in grasslands. More broadly, our results demonstrate that improved modeling and management of grasslands for belowground ecosystem services, including soil carbon sequestration/stocks, will need to account for intraspecific </w:t>
      </w:r>
      <w:r w:rsidR="00AC21D6">
        <w:rPr>
          <w:rFonts w:ascii="Times New Roman" w:hAnsi="Times New Roman" w:cs="Times New Roman"/>
        </w:rPr>
        <w:t xml:space="preserve">genetic </w:t>
      </w:r>
      <w:r w:rsidRPr="00206698">
        <w:rPr>
          <w:rFonts w:ascii="Times New Roman" w:hAnsi="Times New Roman" w:cs="Times New Roman"/>
        </w:rPr>
        <w:t xml:space="preserve">variations and responses to </w:t>
      </w:r>
      <w:r w:rsidR="00FD2450">
        <w:rPr>
          <w:rFonts w:ascii="Times New Roman" w:hAnsi="Times New Roman" w:cs="Times New Roman"/>
        </w:rPr>
        <w:t>defoliation</w:t>
      </w:r>
      <w:r w:rsidRPr="00206698">
        <w:rPr>
          <w:rFonts w:ascii="Times New Roman" w:hAnsi="Times New Roman" w:cs="Times New Roman"/>
        </w:rPr>
        <w:t xml:space="preserve"> management. </w:t>
      </w:r>
    </w:p>
    <w:p w14:paraId="38242E02" w14:textId="77777777" w:rsidR="00206698" w:rsidRDefault="00206698">
      <w:pPr>
        <w:pStyle w:val="Normal1"/>
        <w:contextualSpacing w:val="0"/>
        <w:rPr>
          <w:rFonts w:ascii="Times" w:hAnsi="Times"/>
          <w:sz w:val="24"/>
        </w:rPr>
      </w:pPr>
    </w:p>
    <w:p w14:paraId="59999932" w14:textId="1461C17F" w:rsidR="00206698" w:rsidRDefault="00206698">
      <w:pPr>
        <w:pStyle w:val="Normal1"/>
        <w:contextualSpacing w:val="0"/>
        <w:rPr>
          <w:rFonts w:ascii="Times" w:hAnsi="Times"/>
          <w:sz w:val="24"/>
        </w:rPr>
      </w:pPr>
    </w:p>
    <w:p w14:paraId="0548D2EC" w14:textId="55F99B03" w:rsidR="00AC21D6" w:rsidRDefault="00AC21D6">
      <w:pPr>
        <w:pStyle w:val="Normal1"/>
        <w:contextualSpacing w:val="0"/>
        <w:rPr>
          <w:rFonts w:ascii="Times" w:hAnsi="Times"/>
          <w:sz w:val="24"/>
        </w:rPr>
      </w:pPr>
    </w:p>
    <w:p w14:paraId="63BCAD3C" w14:textId="77777777" w:rsidR="00AC21D6" w:rsidRPr="005D77AE" w:rsidRDefault="00AC21D6">
      <w:pPr>
        <w:pStyle w:val="Normal1"/>
        <w:contextualSpacing w:val="0"/>
        <w:rPr>
          <w:rFonts w:ascii="Times" w:hAnsi="Times"/>
          <w:sz w:val="24"/>
        </w:rPr>
      </w:pPr>
    </w:p>
    <w:p w14:paraId="2671A1E5" w14:textId="00D4DA8F" w:rsidR="002229AB" w:rsidRPr="00932E96" w:rsidRDefault="00AC21D6">
      <w:pPr>
        <w:pStyle w:val="Normal1"/>
        <w:contextualSpacing w:val="0"/>
        <w:rPr>
          <w:b/>
        </w:rPr>
      </w:pPr>
      <w:r>
        <w:rPr>
          <w:b/>
          <w:noProof/>
        </w:rPr>
        <w:lastRenderedPageBreak/>
        <mc:AlternateContent>
          <mc:Choice Requires="wps">
            <w:drawing>
              <wp:anchor distT="0" distB="0" distL="114300" distR="114300" simplePos="0" relativeHeight="251660288" behindDoc="0" locked="0" layoutInCell="1" allowOverlap="1" wp14:anchorId="65A497E3" wp14:editId="00FCE474">
                <wp:simplePos x="0" y="0"/>
                <wp:positionH relativeFrom="column">
                  <wp:posOffset>-114300</wp:posOffset>
                </wp:positionH>
                <wp:positionV relativeFrom="paragraph">
                  <wp:posOffset>2108200</wp:posOffset>
                </wp:positionV>
                <wp:extent cx="114300" cy="228600"/>
                <wp:effectExtent l="0" t="3175" r="0" b="0"/>
                <wp:wrapTight wrapText="bothSides">
                  <wp:wrapPolygon edited="0">
                    <wp:start x="0" y="0"/>
                    <wp:lineTo x="21600" y="0"/>
                    <wp:lineTo x="21600" y="21600"/>
                    <wp:lineTo x="0" y="21600"/>
                    <wp:lineTo x="0" y="0"/>
                  </wp:wrapPolygon>
                </wp:wrapTight>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0956E" w14:textId="77777777" w:rsidR="005F6236" w:rsidRPr="00D94FB8" w:rsidRDefault="005F6236"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5F6236" w:rsidRDefault="005F6236" w:rsidP="00FD22BE">
                            <w:pPr>
                              <w:pStyle w:val="ListParagraph"/>
                              <w:numPr>
                                <w:ilvl w:val="0"/>
                                <w:numId w:val="2"/>
                              </w:numPr>
                            </w:pPr>
                            <w:r w:rsidRPr="00FD22BE">
                              <w:t>No more than approx. 500 words (or 3,000 characters).</w:t>
                            </w:r>
                          </w:p>
                          <w:p w14:paraId="777B61E1" w14:textId="7209E7AC" w:rsidR="005F6236" w:rsidRDefault="005F6236"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rferences</w:t>
                            </w:r>
                            <w:r>
                              <w:t>.</w:t>
                            </w:r>
                          </w:p>
                          <w:p w14:paraId="5366DC97" w14:textId="77777777" w:rsidR="005F6236" w:rsidRDefault="005F6236"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5F6236" w:rsidRPr="00FD22BE" w:rsidRDefault="005F6236"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5F6236" w:rsidRPr="00FD22BE" w:rsidRDefault="005F6236" w:rsidP="00FD22BE">
                            <w:pPr>
                              <w:ind w:left="360"/>
                              <w:rPr>
                                <w:b/>
                              </w:rPr>
                            </w:pPr>
                            <w:r w:rsidRPr="00FD22BE">
                              <w:rPr>
                                <w:b/>
                              </w:rPr>
                              <w:t>Methods.</w:t>
                            </w:r>
                            <w:r>
                              <w:rPr>
                                <w:b/>
                              </w:rPr>
                              <w:t xml:space="preserve"> </w:t>
                            </w:r>
                            <w:r w:rsidRPr="00FD22BE">
                              <w:t>Methods section here, then new line.</w:t>
                            </w:r>
                          </w:p>
                          <w:p w14:paraId="41DA4E31" w14:textId="77777777" w:rsidR="005F6236" w:rsidRPr="00FD22BE" w:rsidRDefault="005F6236" w:rsidP="00FD22BE">
                            <w:pPr>
                              <w:ind w:left="360"/>
                              <w:rPr>
                                <w:b/>
                              </w:rPr>
                            </w:pPr>
                            <w:r w:rsidRPr="00FD22BE">
                              <w:rPr>
                                <w:b/>
                              </w:rPr>
                              <w:t>Results.</w:t>
                            </w:r>
                            <w:r>
                              <w:rPr>
                                <w:b/>
                              </w:rPr>
                              <w:t xml:space="preserve"> </w:t>
                            </w:r>
                            <w:r w:rsidRPr="00FD22BE">
                              <w:t>Results section here, then new line.</w:t>
                            </w:r>
                          </w:p>
                          <w:p w14:paraId="6EF673EE" w14:textId="77777777" w:rsidR="005F6236" w:rsidRPr="00FD22BE" w:rsidRDefault="005F6236" w:rsidP="00FD22BE">
                            <w:pPr>
                              <w:ind w:left="360"/>
                              <w:rPr>
                                <w:b/>
                              </w:rPr>
                            </w:pPr>
                            <w:r w:rsidRPr="00FD22BE">
                              <w:rPr>
                                <w:b/>
                              </w:rPr>
                              <w:t>Discussion.</w:t>
                            </w:r>
                            <w:r>
                              <w:rPr>
                                <w:b/>
                              </w:rPr>
                              <w:t xml:space="preserve"> </w:t>
                            </w:r>
                            <w:r w:rsidRPr="00FD22BE">
                              <w:t>Discussion section here.</w:t>
                            </w:r>
                          </w:p>
                          <w:p w14:paraId="7FCA7242" w14:textId="77777777" w:rsidR="005F6236" w:rsidRDefault="005F6236"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A497E3" id="Text Box 6" o:spid="_x0000_s1028"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PdsQIAAL8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" filled="f" stroked="f">
                <v:textbox inset=",7.2pt,,7.2pt">
                  <w:txbxContent>
                    <w:p w14:paraId="3250956E" w14:textId="77777777" w:rsidR="005F6236" w:rsidRPr="00D94FB8" w:rsidRDefault="005F6236"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5F6236" w:rsidRDefault="005F6236" w:rsidP="00FD22BE">
                      <w:pPr>
                        <w:pStyle w:val="ListParagraph"/>
                        <w:numPr>
                          <w:ilvl w:val="0"/>
                          <w:numId w:val="2"/>
                        </w:numPr>
                      </w:pPr>
                      <w:r w:rsidRPr="00FD22BE">
                        <w:t>No more than approx. 500 words (or 3,000 characters).</w:t>
                      </w:r>
                    </w:p>
                    <w:p w14:paraId="777B61E1" w14:textId="7209E7AC" w:rsidR="005F6236" w:rsidRDefault="005F6236" w:rsidP="00FD22BE">
                      <w:pPr>
                        <w:pStyle w:val="ListParagraph"/>
                        <w:numPr>
                          <w:ilvl w:val="0"/>
                          <w:numId w:val="2"/>
                        </w:numPr>
                      </w:pPr>
                      <w:r>
                        <w:t>S</w:t>
                      </w:r>
                      <w:r w:rsidRPr="00FD22BE">
                        <w:t xml:space="preserve">elf-contained and concisely describe the reason for the work, methodology, results, and conclusions. Uncommon abbreviations should be spelled out at first use. Do not include footnotes or </w:t>
                      </w:r>
                      <w:proofErr w:type="spellStart"/>
                      <w:r w:rsidRPr="00FD22BE">
                        <w:t>rferences</w:t>
                      </w:r>
                      <w:proofErr w:type="spellEnd"/>
                      <w:r>
                        <w:t>.</w:t>
                      </w:r>
                    </w:p>
                    <w:p w14:paraId="5366DC97" w14:textId="77777777" w:rsidR="005F6236" w:rsidRDefault="005F6236"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5F6236" w:rsidRPr="00FD22BE" w:rsidRDefault="005F6236"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5F6236" w:rsidRPr="00FD22BE" w:rsidRDefault="005F6236" w:rsidP="00FD22BE">
                      <w:pPr>
                        <w:ind w:left="360"/>
                        <w:rPr>
                          <w:b/>
                        </w:rPr>
                      </w:pPr>
                      <w:r w:rsidRPr="00FD22BE">
                        <w:rPr>
                          <w:b/>
                        </w:rPr>
                        <w:t>Methods.</w:t>
                      </w:r>
                      <w:r>
                        <w:rPr>
                          <w:b/>
                        </w:rPr>
                        <w:t xml:space="preserve"> </w:t>
                      </w:r>
                      <w:r w:rsidRPr="00FD22BE">
                        <w:t>Methods section here, then new line.</w:t>
                      </w:r>
                    </w:p>
                    <w:p w14:paraId="41DA4E31" w14:textId="77777777" w:rsidR="005F6236" w:rsidRPr="00FD22BE" w:rsidRDefault="005F6236" w:rsidP="00FD22BE">
                      <w:pPr>
                        <w:ind w:left="360"/>
                        <w:rPr>
                          <w:b/>
                        </w:rPr>
                      </w:pPr>
                      <w:r w:rsidRPr="00FD22BE">
                        <w:rPr>
                          <w:b/>
                        </w:rPr>
                        <w:t>Results.</w:t>
                      </w:r>
                      <w:r>
                        <w:rPr>
                          <w:b/>
                        </w:rPr>
                        <w:t xml:space="preserve"> </w:t>
                      </w:r>
                      <w:r w:rsidRPr="00FD22BE">
                        <w:t>Results section here, then new line.</w:t>
                      </w:r>
                    </w:p>
                    <w:p w14:paraId="6EF673EE" w14:textId="77777777" w:rsidR="005F6236" w:rsidRPr="00FD22BE" w:rsidRDefault="005F6236" w:rsidP="00FD22BE">
                      <w:pPr>
                        <w:ind w:left="360"/>
                        <w:rPr>
                          <w:b/>
                        </w:rPr>
                      </w:pPr>
                      <w:r w:rsidRPr="00FD22BE">
                        <w:rPr>
                          <w:b/>
                        </w:rPr>
                        <w:t>Discussion.</w:t>
                      </w:r>
                      <w:r>
                        <w:rPr>
                          <w:b/>
                        </w:rPr>
                        <w:t xml:space="preserve"> </w:t>
                      </w:r>
                      <w:r w:rsidRPr="00FD22BE">
                        <w:t>Discussion section here.</w:t>
                      </w:r>
                    </w:p>
                    <w:p w14:paraId="7FCA7242" w14:textId="77777777" w:rsidR="005F6236" w:rsidRDefault="005F6236" w:rsidP="00FD22BE"/>
                  </w:txbxContent>
                </v:textbox>
                <w10:wrap type="tight"/>
              </v:shape>
            </w:pict>
          </mc:Fallback>
        </mc:AlternateContent>
      </w:r>
      <w:r w:rsidR="00D94FB8" w:rsidRPr="008E3EA1">
        <w:rPr>
          <w:b/>
          <w:sz w:val="28"/>
        </w:rPr>
        <w:t>I</w:t>
      </w:r>
      <w:r w:rsidR="00B45195">
        <w:rPr>
          <w:b/>
          <w:sz w:val="28"/>
        </w:rPr>
        <w:t>ntroduction</w:t>
      </w:r>
    </w:p>
    <w:p w14:paraId="285489E1" w14:textId="1CB1C20E" w:rsidR="00A37569" w:rsidRPr="002229AB" w:rsidRDefault="00A37569">
      <w:pPr>
        <w:pStyle w:val="Normal1"/>
        <w:contextualSpacing w:val="0"/>
        <w:rPr>
          <w:rFonts w:ascii="Times" w:hAnsi="Times"/>
          <w:sz w:val="24"/>
        </w:rPr>
      </w:pPr>
    </w:p>
    <w:p w14:paraId="585BD066" w14:textId="1E5664F5" w:rsidR="00AC21D6" w:rsidRPr="00E761EA" w:rsidRDefault="00AC21D6" w:rsidP="00AC21D6">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Grassland ecosystems occupy </w:t>
      </w:r>
      <w:r>
        <w:rPr>
          <w:rFonts w:ascii="Times New Roman" w:hAnsi="Times New Roman" w:cs="Times New Roman"/>
          <w:sz w:val="24"/>
          <w:szCs w:val="24"/>
        </w:rPr>
        <w:t>more than</w:t>
      </w:r>
      <w:r w:rsidRPr="00E761EA">
        <w:rPr>
          <w:rFonts w:ascii="Times New Roman" w:hAnsi="Times New Roman" w:cs="Times New Roman"/>
          <w:sz w:val="24"/>
          <w:szCs w:val="24"/>
        </w:rPr>
        <w:t xml:space="preserve"> a fifth of earth’s land area and account for a large proportion of the global </w:t>
      </w:r>
      <w:r>
        <w:rPr>
          <w:rFonts w:ascii="Times New Roman" w:hAnsi="Times New Roman" w:cs="Times New Roman"/>
          <w:sz w:val="24"/>
          <w:szCs w:val="24"/>
        </w:rPr>
        <w:t>SOC stock</w:t>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{"citationID":"834igi6s2","properties":{"formattedCitation":"(Lal, 2010; Scurlock &amp; Hall, 1998)","plainCitation":"(Lal, 2010; Scurlock &amp; Hall, 1998)","noteIndex":0},"citationItems":[{"id":259,"uris":["http://zotero.org/users/783798/items/HNW9AKV6"],"uri":["http://zotero.org/users/783798/items/HNW9AKV6"],"itemData":{"id":259,"type":"article-journal","title":"The global carbon sink: a grassland perspective","container-title":"Global Change Biology","page":"229–233","volume":"4","issue":"2","source":"Wiley Online Library","abstract":"The challenge to identify the biospheric sinks for about half the total carbon emissions from fossil fuels must include a consideration of below-ground ecosystem processes as well as those more easily measured above-ground. Recent studies suggest that tropical grasslands and savannas may contribute more to the ‘missing sink’ than was previously appreciated, perhaps as much as 0.5 Pg (= 0.5 Gt) carbon per annum. The rapid increase in availability of productivity data facilitated by the Internet will be important for future scaling-up of global change responses, to establish independent lines of evidence about the location and size of carbon sinks.","DOI":"10.1046/j.1365-2486.1998.00151.x","ISSN":"1365-2486","shortTitle":"The global carbon sink","language":"en","author":[{"family":"Scurlock","given":"J. M. O."},{"family":"Hall","given":"D. O."}],"issued":{"date-parts":[["1998"]]}}},{"id":954,"uris":["http://zotero.org/users/783798/items/FK6CTFI6"],"uri":["http://zotero.org/users/783798/items/FK6CTFI6"],"itemData":{"id":954,"type":"article-journal","title":"Managing soils and ecosystems for mitigating anthropogenic carbon emissions and advancing global food security","container-title":"BioScience","page":"708-721","volume":"60","issue":"9","source":"JSTOR","abstract":"Soil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countries.","DOI":"10.1525/bio.2010.60.9.8","ISSN":"0006-3568","note":"ArticleType: research-article / Full publication date: October 2010 / Copyright © 2010 University of California Press and American Institute of Biological Sciences","journalAbbreviation":"BioScience","author":[{"family":"Lal","given":"Rattan"}],"issued":{"date-parts":[["2010",10,1]]}}}],"schema":"https://github.com/citation-style-language/schema/raw/master/csl-citation.json"}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(Lal, 2010; Scurlock &amp; Hall, 1998)</w:t>
      </w:r>
      <w:r w:rsidRPr="00E761EA">
        <w:rPr>
          <w:rFonts w:ascii="Times New Roman" w:hAnsi="Times New Roman" w:cs="Times New Roman"/>
          <w:sz w:val="24"/>
          <w:szCs w:val="24"/>
        </w:rPr>
        <w:fldChar w:fldCharType="end"/>
      </w:r>
      <w:r>
        <w:rPr>
          <w:rFonts w:ascii="Times New Roman" w:hAnsi="Times New Roman" w:cs="Times New Roman"/>
          <w:sz w:val="24"/>
          <w:szCs w:val="24"/>
        </w:rPr>
        <w:t>. However,</w:t>
      </w:r>
      <w:r w:rsidRPr="00E761EA">
        <w:rPr>
          <w:rFonts w:ascii="Times New Roman" w:hAnsi="Times New Roman" w:cs="Times New Roman"/>
          <w:sz w:val="24"/>
          <w:szCs w:val="24"/>
        </w:rPr>
        <w:t xml:space="preserve"> there is considerable uncertainty in predictions of net ecosystem </w:t>
      </w:r>
      <w:r>
        <w:rPr>
          <w:rFonts w:ascii="Times New Roman" w:hAnsi="Times New Roman" w:cs="Times New Roman"/>
          <w:sz w:val="24"/>
          <w:szCs w:val="24"/>
        </w:rPr>
        <w:t>exchange</w:t>
      </w:r>
      <w:r w:rsidRPr="00E761EA">
        <w:rPr>
          <w:rFonts w:ascii="Times New Roman" w:hAnsi="Times New Roman" w:cs="Times New Roman"/>
          <w:sz w:val="24"/>
          <w:szCs w:val="24"/>
        </w:rPr>
        <w:t>, and hence carbon sequestration services from grasslands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{"citationID":"1kja1nptsc","properties":{"formattedCitation":"(Cahill, Kucharik, &amp; Foley, 2009; Gilmanov et al., 2007)","plainCitation":"(Cahill, Kucharik, &amp; Foley, 2009; Gilmanov et al., 2007)","noteIndex":0},"citationItems":[{"id":700,"uris":["http://zotero.org/users/783798/items/X62US6RR"],"uri":["http://zotero.org/users/783798/items/X62US6RR"],"itemData":{"id":700,"type":"article-journal","title":"Partitioning European grassland net ecosystem CO2 exchange into gross primary productivity and ecosystem respiration using light response function analysis","container-title":"Agriculture, Ecosystems &amp; Environment","collection-title":"The Greenhouse Gas Balance of Grasslands in Europe","page":"93-120","volume":"121","issue":"1–2","source":"ScienceDirect","abstract":"Tower CO2 flux measurements from 20 European grasslands in the EUROGRASSFLUX data set covering a wide range of environmental and management conditions were analyzed with respect to their ecophysiological characteristics and CO2 exchange (gross primary production, Pg, and ecosystem respiration, Re) using light-response function analysis. Photosynthetically active radiation (Q) and top-soil temperature (Ts) were identified as key factors controlling CO2 exchange between grasslands and the atmosphere at the 30-min scale. A nonrectangular hyperbolic light-response model P(Q) and modified nonrectangular hyperbolic light–temperature-response model P(Q, Ts) proved to be flexible tools for modeling CO2 exchange in the light. At night, it was not possible to establish robust instantaneous relationships between CO2 evolution rate rn and environmental drivers, though under certain conditions, a significant relationship r n = r 0   e k T T s was found using observation windows 7–14 days wide. Principal light-response parameters—apparent quantum yield, saturated gross photosynthesis, daytime ecosystem respiration, and gross ecological light-use efficiency, ɛ = Pg/Q, display patterns of seasonal dynamics which can be formalized and used for modeling. Maximums of these parameters were found in intensively managed grasslands of Atlantic climate. Extensively used semi-natural grasslands of southern and central Europe have much lower production, respiration, and light-use efficiency, while temperate and mountain grasslands of central Europe ranged between these two extremes. Parameters from light–temperature-response analysis of tower data are in agreement with values obtained using closed chambers and free-air CO2 enrichment. Correlations between light-response and productivity parameters provides the possibility to use the easier to measure parameters to estimate the parameters that are more difficult to measure. Gross primary production (Pg) of European grasslands ranges from 1700 g CO2 m−2 year−1 in dry semi-natural pastures to 6900 g CO2 m−2 year−1 in intensively managed Atlantic grasslands. Ecosystem respiration (Re) is in the range 1800 &amp;lt; Re &amp;lt; 6000 g CO2 m−2 year−1. Annual net ecosystem CO2 exchange (NEE) varies from significant net uptake (&amp;gt;2400 g CO2 m−2 year−1) to significant release (&amp;lt;−600 g CO2 m−2 year−1), though in 15 out of 19 cases grasslands performed as net CO2 sinks. The carbon source was associated with organic rich soils, grazing, and heat stress. Comparison of Pg, Re, and NEE for tower sites with the same characteristics from previously published papers obtained with other methods did not reveal significant discrepancies. Preliminary results indicate relationships of grassland Pg and Re to macroclimatic factors (precipitation and temperature), but these relationships cannot be reduced to simple monofactorial models.","DOI":"10.1016/j.agee.2006.12.008","ISSN":"0167-8809","journalAbbreviation":"Agriculture, Ecosystems &amp; Environment","author":[{"family":"Gilmanov","given":"T. G."},{"family":"Soussana","given":"J. F."},{"family":"Aires","given":"L."},{"family":"Allard","given":"V."},{"family":"Ammann","given":"C."},{"family":"Balzarolo","given":"M."},{"family":"Barcza","given":"Z."},{"family":"Bernhofer","given":"C."},{"family":"Campbell","given":"C. L."},{"family":"Cernusca","given":"A."},{"family":"Cescatti","given":"A."},{"family":"Clifton-Brown","given":"J."},{"family":"Dirks","given":"B. O. M."},{"family":"Dore","given":"S."},{"family":"Eugster","given":"W."},{"family":"Fuhrer","given":"J."},{"family":"Gimeno","given":"C."},{"family":"Gruenwald","given":"T."},{"family":"Haszpra","given":"L."},{"family":"Hensen","given":"A."},{"family":"Ibrom","given":"A."},{"family":"Jacobs","given":"A. F. G."},{"family":"Jones","given":"M. B."},{"family":"Lanigan","given":"G."},{"family":"Laurila","given":"T."},{"family":"Lohila","given":"A."},{"literal":"G.Manca"},{"family":"Marcolla","given":"B."},{"family":"Nagy","given":"Z."},{"family":"Pilegaard","given":"K."},{"family":"Pinter","given":"K."},{"family":"Pio","given":"C."},{"family":"Raschi","given":"A."},{"family":"Rogiers","given":"N."},{"family":"Sanz","given":"M. J."},{"family":"Stefani","given":"P."},{"family":"Sutton","given":"M."},{"family":"Tuba","given":"Z."},{"family":"Valentini","given":"R."},{"family":"Williams","given":"M. L."},{"family":"Wohlfahrt","given":"G."}],"issued":{"date-parts":[["2007",6]]}}},{"id":607,"uris":["http://zotero.org/users/783798/items/X4QHX8NV"],"uri":["http://zotero.org/users/783798/items/X4QHX8NV"],"itemData":{"id":607,"type":"article-journal","title":"Prairie restoration and carbon sequestration: difficulties quantifying C sources and sinks using a biometric approach","container-title":"Ecological Applications","page":"2185-2201","volume":"19","issue":"8","source":"esajournals.org.lp.hscl.ufl.edu (Atypon)","abstract":"We investigated carbon cycling and ecosystem characteristics among two prairie restoration treatments established in 1987 and adjacent cropland, all part of the Conservation Reserve Program in southwestern Wisconsin, USA. We hypothesized that different plant functional groups (cool-season C3 vs. warm-season C4 grasses) between the two prairie restoration treatments would lead to differences in soil and vegetation characteristics and amount of sequestered carbon, compared to the crop system. We found significant (P &lt; 0.05) differences between the two prairie restoration treatments in soil CO2 respiration and above- and belowground productivity, but no significant differences in long-term (~16-year) carbon sequestration. We used a biometric approach aggregating short-term observations of above- and belowground productivity and CO2 respiration to estimate total net primary production (NPP) and net ecosystem production (NEP) using varied methods suggested in the literature. Net ecosystem production is important because it represents the ecosystem carbon sequestration, which is of interest to land managers and policymakers seeking or regulating credits for ecosystem carbon storage. Such a biometric approach would be attractive because it might offer the ability to rapidly assess the carbon source/sink status of an ecosystem. We concluded that large uncertainties in (1) estimating aboveground NPP, (2) determining belowground NPP, and (3) partitioning soil respiration into microbial and plant components strongly affect the magnitude, and even the sign, of NEP estimates made from aggregating its components. A comparison of these estimates across treatments could not distinguish differences in NEP, nor the absolute sign of the overall carbon balance. Longer-term quantification of carbon stocks in the soil, periodically linked to measurements of individual processes, may offer a more reliable measure of the carbon balance in grassland systems, suitable for assigning credits.","DOI":"10.1890/08-0069.1","ISSN":"1051-0761","shortTitle":"Prairie restoration and carbon sequestration","journalAbbreviation":"Ecological Applications","author":[{"family":"Cahill","given":"Kimberly Nicholas"},{"family":"Kucharik","given":"Christopher J."},{"family":"Foley","given":"Jonathan A."}],"issued":{"date-parts":[["2009",11,17]]}}}],"schema":"https://github.com/citation-style-language/schema/raw/master/csl-citation.json"}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(Cahill, Kucharik, &amp; Foley, 2009; Gilmanov et al., 2007)</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One </w:t>
      </w:r>
      <w:r>
        <w:rPr>
          <w:rFonts w:ascii="Times New Roman" w:hAnsi="Times New Roman" w:cs="Times New Roman"/>
          <w:sz w:val="24"/>
          <w:szCs w:val="24"/>
        </w:rPr>
        <w:t>significant</w:t>
      </w:r>
      <w:r w:rsidRPr="00E761EA">
        <w:rPr>
          <w:rFonts w:ascii="Times New Roman" w:hAnsi="Times New Roman" w:cs="Times New Roman"/>
          <w:sz w:val="24"/>
          <w:szCs w:val="24"/>
        </w:rPr>
        <w:t xml:space="preserve"> source of uncertainty is that while large herbivore grazing is known to mediate patterns of plant</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species composition, diversity, and aboveground primary production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{"citationID":"2itbfotsh3","properties":{"formattedCitation":"(Fuhlendorf &amp; Engle, 2001; Knapp et al., 1999; McNaughton, 1985)","plainCitation":"(Fuhlendorf &amp; Engle, 2001; Knapp et al., 1999; McNaughton, 1985)","noteIndex":0},"citationItems":[{"id":680,"uris":["http://zotero.org/users/783798/items/IUVDHGN6"],"uri":["http://zotero.org/users/783798/items/IUVDHGN6"],"itemData":{"id":680,"type":"article-journal","title":"Ecology of a grazing ecosystem: the Serengeti","container-title":"Ecological Monographs","page":"259-294","volume":"55","issue":"3","source":"ESA Journals","abstract":"Primary productivity and herbivory were studied in the Serengeti National Park, Tanzania, and Masai Mara Game Reserve, Kenya, during the annual cycle of 1974—1975, and wet—dry season transitions in 1976—1979. Basic state variables measured were aboveground plant biomass inside permanent and temporary fences, and outside fences. Productivity was calculated as the sum of positive plant biomass increments. Control productivity (cPn) was calculated from biomass dynamics inside permanent fences. Temporary fences were moved in concert with grazing by the region's abundant ungulates to estimate actual aboveground primary productivity (aPn). Primary productivity was highly stochastic with productive periods poorly synchronized even among nearby sites. Short—term productivities could be extremely high, exceeding 30 g°m—2°d—1. Grazing animals adjusted their densities in relation to grassland productivity. The average proportion of annual aPn that was consumed by herbivores was 0.66, with a minimum of 0.15 and a maximum of 0.94. Green forage was available everywhere late in the wet season in May but was available only at high rainfall sites in the northwest late in the dry season in November. By the end of the dry season, the residual plant biomass outside fences averaged only 8% of cPn. Nomadic grazers moved seasonally in response to grassland productivity. The growing season ranged from 76 d in low rainfall areas to virtually continuous in high rainfall areas. Annual cPn was linearly related to rainfall and averaged 357 g°m—2°yr—1 over the year and 1.89 g°m—2°d—1 during the growing season. Actual aPn was substantially greater than cPn at most sites, averaging 664 g°m—2°yr—1. Growing season aPn averaged 3.78 g°m—2°d—1. Grazing stimulated net primary productivity at most locations, with the maximum stimulation at intermediate grazing intensities. Stimulation was dependent upon soil moisture status at the time of grazing. Rain had a diminishing effect on primary productivity as the wet season progressed and plant biomass accumulated. Part of the stimulation of grassland productivity by grazing was due to maintenance of the vegetation in an immature, rapidly growing state similar to that at the beginning of the rainy season. Since grazers overrode rainfall—determined productivity patterns, aPn was more closely related to grazing intensity than to ranfall. Grazing was heavier on grasslands that were intrinsically more productive. Rate of energy flow per unit of plant biomass was much higher in grazed vegetation. Grazers ate green leaves almost exclusively during the wet season, but species composition of the diets of different grazers differed markedly. Diets of nomadic grazers were very different in the wet and dry seasons. Vegetation dried out rapidly at the onset of the dry season and dry plant tissues made up a substantial proportion of ungulate dry season diets. However, green forage commonly was more abundant in diets than in the vegetation. Grazing increased both forage quality and its rate of production. Zebras supplemented a high—bulk diet by eating the seeds of awnless grasses. The foraging patterns of different grazers were differentiated by several vegetation properties, including productivity, structure, and species composition, in a manner suggesting resource partitioning. The relationship between the stability of vegetation functional properties and community species diversity was positive in five of seven tests. Greater species diversity was associated with greater biomass stability through the seasons, greater resistance to grazing by a single species of ungulate in both the wet and dry seasons, and greater resilience after grazing. Species diversity was not associated with greater resistance to grazing by several ungulate species or to plant species extinction. Specific properties of trophic web members were identified that produced greater functional stability in more diverse communities. Fire does not appear to have important effects upon the functional properties of the grasslands except for a weak stimulation of productivity in the wet season immediately following dry season burning. Fire did have an important effect upon structural properties of the vegetation that would tend to regulate ungulate feeding. The ecology of neither the plants nor the animals in the Serengeti ecosystem can be understood in isolation; many traits of both suggest coevolution among trophic web members. The functional dynamics of the trophic web suggest that the acceleration of energy and nutrient flow rates due to intense herbivory has resulted in the development of an entire consumer food web due to additive fluxes rather than mere quasi—parasitic fluxes from plants to animals.  See full-text article at JSTOR","DOI":"10.2307/1942578","ISSN":"0012-9615","shortTitle":"Ecology of a Grazing Ecosystem","journalAbbreviation":"Ecological Monographs","author":[{"family":"McNaughton","given":"S. J."}],"issued":{"date-parts":[["1985",9,1]]}}},{"id":682,"uris":["http://zotero.org/users/783798/items/B9ITQTT7"],"uri":["http://zotero.org/users/783798/items/B9ITQTT7"],"itemData":{"id":682,"type":"article-journal","title":"The keystone role of bison in north american tallgrass prairie","container-title":"BioScience","page":"39-50","volume":"49","issue":"1","source":"JSTOR","DOI":"10.1525/bisi.1999.49.1.39","ISSN":"0006-3568","note":"ArticleType: research-article / Full publication date: January 1999 / Copyright © 1999 University of California Press and American Institute of Biological Sciences","journalAbbreviation":"BioScience","author":[{"family":"Knapp","given":"Alan K."},{"family":"Blair","given":"John M."},{"family":"Briggs","given":"John M."},{"family":"Collins","given":"Scott L."},{"family":"Hartnett","given":"David C."},{"family":"Johnson","given":"Loretta C."},{"family":"Towne","given":"E. Gene"}],"issued":{"date-parts":[["1999",1,1]]}}},{"id":687,"uris":["http://zotero.org/users/783798/items/NAD59UXB"],"uri":["http://zotero.org/users/783798/items/NAD59UXB"],"itemData":{"id":687,"type":"article-journal","title":"Restoring heterogeneity on rangelands: ecosystem management based on evolutionary grazing patterns","container-title":"BioScience","page":"625-632","volume":"51","issue":"8","source":"BioOne","DOI":"10.1641/0006-3568(2001)051[0625:RHOREM]2.0.CO;2","ISSN":"0006-3568","shortTitle":"Restoring Heterogeneity on Rangelands","journalAbbreviation":"BioScience","author":[{"family":"Fuhlendorf","given":"Samuel D."},{"family":"Engle","given":"David M."}],"issued":{"date-parts":[["2001",8,1]]}}}],"schema":"https://github.com/citation-style-language/schema/raw/master/csl-citation.json"}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(Fuhlendorf &amp; Engle, 2001; Knapp et al., 1999; McNaughton, 1985)</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the </w:t>
      </w:r>
      <w:r>
        <w:rPr>
          <w:rFonts w:ascii="Times New Roman" w:hAnsi="Times New Roman" w:cs="Times New Roman"/>
          <w:sz w:val="24"/>
          <w:szCs w:val="24"/>
        </w:rPr>
        <w:t>effects</w:t>
      </w:r>
      <w:r w:rsidRPr="00E761EA">
        <w:rPr>
          <w:rFonts w:ascii="Times New Roman" w:hAnsi="Times New Roman" w:cs="Times New Roman"/>
          <w:sz w:val="24"/>
          <w:szCs w:val="24"/>
        </w:rPr>
        <w:t xml:space="preserve"> of grazing on belowground processes and soil carbon is less clear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{"citationID":"72wnV96q","properties":{"formattedCitation":"(Balogianni, Wilson, Vaness, MacDougall, &amp; Pinno, 2014; Hamilton &amp; Frank, 2001; McNaughton, Banyikwa, &amp; McNaughton, 1998; McSherry &amp; Ritchie, 2013)","plainCitation":"(Balogianni, Wilson, Vaness, MacDougall, &amp; Pinno, 2014; Hamilton &amp; Frank, 2001; McNaughton, Banyikwa, &amp; McNaughton, 1998; McSherry &amp; Ritchie, 2013)","noteIndex":0},"citationItems":[{"id":794,"uris":["http://zotero.org/users/783798/items/SF9T5XR3"],"uri":["http://zotero.org/users/783798/items/SF9T5XR3"],"itemData":{"id":794,"type":"article-journal","title":"Root biomass and productivity in a grazing ecosystem: the Serengeti","container-title":"Ecology","page":"587-592","volume":"79","issue":"2","source":"ESA Journals","abstract":"Does grazing by large wild mammals, an intense form of aboveground herbivory, influence belowground productivity? The vast majority of literature data concentrate on short-term pot studies and indicate that clipping consistently retards root growth. Field studies are few and contradictory, but tend to indicate that grazing has little effect on grassland belowground production. We sampled root-soil cores at 0–10 and 10–20 cm increments, at 11 locations across the Serengeti ecosystem, on 10 dates over an annual cycle, sampling monthly during the rainy and early dry seasons and every 2 mo during peak dry season. Fenced and unfenced plots were replicated (n = 2 or 3) at each location. Live roots, identified visually by brightness and texture, were sorted, washed, dried, and weighed. In addition, profiles were sampled at 10-cm increments to 50 cm in fenced and unfenced plots in short, mid-height, and tall grasslands, representing a gradient of grazing, during the month of peak root biomass. Exclosures erected 22–25 yr previously were similarly sampled in short and tall grasslands to a 30-cm depth. Root biomass reached a pronounced minimum in mid-wet season (February) and a decided maximum at the beginning of the dry season (June). Net productivity, based on maximum–minimum biomass, ranged from 100 to 600 g·m−2·yr−1 to a 20-cm depth, with minima ranging from 40 to 150 g/m2 and maxima from 230 to 700 g/m2, according to location. There was no evidence that grazing reduced root productivity over the annual cycle. Vertical biomass profiles at peak standing crop were similar for short, mid-height, and tall grasslands, with root biomass dropping sharply with depth, except for short grasslands on soils that, atypically, lack a hardpan. In those grasslands, shallow root biomass was lower than in other grasslands, but biomass at depth was distinctly greater. For long-term protected grasslands, root biomasses at peak were identical in short grasslands, whether fenced or unfenced, but fenced tall grasslands had a lower root biomass than grazed plots. We conclude that intense herbivory does not inhibit root biomass or belowground productivity of Serengeti grasslands over either the short or the long term.","DOI":"10.1890/0012-9658(1998)079[0587:RBAPIA]2.0.CO;2","ISSN":"0012-9658","shortTitle":"ROOT BIOMASS AND PRODUCTIVITY IN A GRAZING ECOSYSTEM","journalAbbreviation":"Ecology","author":[{"family":"McNaughton","given":"S. J."},{"family":"Banyikwa","given":"F. F."},{"family":"McNaughton","given":"M. M."}],"issued":{"date-parts":[["1998",3,1]]}}},{"id":791,"uris":["http://zotero.org/users/783798/items/395MSBDD"],"uri":["http://zotero.org/users/783798/items/395MSBDD"],"itemData":{"id":791,"type":"article-journal","title":"Can plants stimulate soil microbes and their own nutrient supply? Evidence from a grazing tolerant grass","container-title":"Ecology","page":"2397-2402","volume":"82","issue":"9","source":"ESA Journals","DOI":"10.1890/0012-9658(2001)082[2397:CPSSMA]2.0.CO;2","ISSN":"0012-9658","shortTitle":"CAN PLANTS STIMULATE SOIL MICROBES AND THEIR OWN NUTRIENT SUPPLY?","journalAbbreviation":"Ecology","author":[{"family":"Hamilton","given":"E. William"},{"family":"Frank","given":"Douglas A."}],"issued":{"date-parts":[["2001",9,1]]}}},{"id":917,"uris":["http://zotero.org/users/783798/items/NW9HNT5T"],"uri":["http://zotero.org/users/783798/items/NW9HNT5T"],"itemData":{"id":917,"type":"article-journal","title":"Effects of grazing on grassland soil carbon: a global review","container-title":"Global Change Biology","page":"1347-1357","volume":"19","issue":"5","source":"Wiley Online Library","abstract":"Soils of grasslands represent a large potential reservoir for storing CO2, but this potential likely depends on how grasslands are managed for large mammal grazing. Previous studies found both strong positive and negative grazing effects on soil organic carbon (SOC) but explanations for this variation are poorly developed. Expanding on previous reviews, we performed a multi-factorial meta-analysis of grazer effects on SOC density on 47 independent experimental contrasts from 17 studies. We explicitly tested hypotheses that grazer effects would shift from negative to positive with decreasing precipitation, increasing fineness of soil texture, transition from dominant grass species with C3 to C4 photosynthesis and decreasing grazing intensity, after controlling for study duration and sampling depth. The six variables of soil texture, precipitation, grass type, grazing intensity, study duration and sampling depth explained 85% of a large variation (+ 150 g.m−2.yr−1) in grazing effects, and the best model included significant interactions between precipitation and soil texture (p= 0.002), grass type and grazing intensity (p= 0.012), and study duration and soil sampling depth (p= 0.020). Specifically, an increase in mean annual precipitation of 600mm resulted in a 24% decrease in grazer effect size on finer-textured soils, while on sandy soils the same increase in precipitation produced a 22% increase in grazer effect on SOC. Increasing grazing intensity increased SOC by 6-7% on C4-dominated and C4-C3 mixed grasslands but decreased SOC by an average 18% in C3-dominated grasslands. We discovered these patterns despite a lack of studies in natural, wildlife-dominated ecosystems and tropical grasslands. Our results, which suggest a future focus on why C3 versus C4-dominated grasslands differ so strongly in their response of SOC to grazing, show that grazer effects on SOC are highly context-specific and imply that grazers in different regions might be managed differently to help mitigate greenhouse gas emissions.© 2013 Blackwell Publishing Ltd","DOI":"10.1111/gcb.12144","ISSN":"1365-2486","shortTitle":"Effects of grazing on grassland soil carbon","language":"en","author":[{"family":"McSherry","given":"Megan E."},{"family":"Ritchie","given":"Mark E."}],"issued":{"date-parts":[["2013"]]}}},{"id":688,"uris":["http://zotero.org/users/783798/items/X5UC6463"],"uri":["http://zotero.org/users/783798/items/X5UC6463"],"itemData":{"id":688,"type":"article-journal","title":"Different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(Balogianni, Wilson, Vaness, MacDougall, &amp; Pinno, 2014; Hamilton &amp; Frank, 2001; McNaughton, Banyikwa, &amp; McNaughton, 1998; McSherry &amp; Ritchie, 2013)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In particular, there are limited</w:t>
      </w:r>
      <w:r>
        <w:rPr>
          <w:rFonts w:ascii="Times New Roman" w:hAnsi="Times New Roman" w:cs="Times New Roman"/>
          <w:sz w:val="24"/>
          <w:szCs w:val="24"/>
        </w:rPr>
        <w:t xml:space="preserve"> field studies where the impact of </w:t>
      </w:r>
      <w:r w:rsidRPr="00E761EA">
        <w:rPr>
          <w:rFonts w:ascii="Times New Roman" w:hAnsi="Times New Roman" w:cs="Times New Roman"/>
          <w:sz w:val="24"/>
          <w:szCs w:val="24"/>
        </w:rPr>
        <w:t>grazing</w:t>
      </w:r>
      <w:r>
        <w:rPr>
          <w:rFonts w:ascii="Times New Roman" w:hAnsi="Times New Roman" w:cs="Times New Roman"/>
          <w:sz w:val="24"/>
          <w:szCs w:val="24"/>
        </w:rPr>
        <w:t xml:space="preserve"> </w:t>
      </w:r>
      <w:r w:rsidRPr="00E761EA">
        <w:rPr>
          <w:rFonts w:ascii="Times New Roman" w:hAnsi="Times New Roman" w:cs="Times New Roman"/>
          <w:sz w:val="24"/>
          <w:szCs w:val="24"/>
        </w:rPr>
        <w:t>on root production in grassland systems</w:t>
      </w:r>
      <w:r>
        <w:rPr>
          <w:rFonts w:ascii="Times New Roman" w:hAnsi="Times New Roman" w:cs="Times New Roman"/>
          <w:sz w:val="24"/>
          <w:szCs w:val="24"/>
        </w:rPr>
        <w:t xml:space="preserve"> has been directly measured (e.g., via root ingrowth cores or minirhizotron technology</w:t>
      </w:r>
      <w:ins w:id="0" w:author="Chris H. Wilson" w:date="2019-04-19T09:49:00Z">
        <w:r w:rsidR="00DB572E">
          <w:rPr>
            <w:rFonts w:ascii="Times New Roman" w:hAnsi="Times New Roman" w:cs="Times New Roman"/>
            <w:sz w:val="24"/>
            <w:szCs w:val="24"/>
          </w:rPr>
          <w:t xml:space="preserve">, </w:t>
        </w:r>
      </w:ins>
      <w:del w:id="1" w:author="Chris H. Wilson" w:date="2019-04-19T09:49:00Z">
        <w:r w:rsidDel="00DB572E">
          <w:rPr>
            <w:rFonts w:ascii="Times New Roman" w:hAnsi="Times New Roman" w:cs="Times New Roman"/>
            <w:sz w:val="24"/>
            <w:szCs w:val="24"/>
          </w:rPr>
          <w:delText>)</w:delText>
        </w:r>
        <w:r w:rsidRPr="00E761EA" w:rsidDel="00DB572E">
          <w:rPr>
            <w:rFonts w:ascii="Times New Roman" w:hAnsi="Times New Roman" w:cs="Times New Roman"/>
            <w:sz w:val="24"/>
            <w:szCs w:val="24"/>
          </w:rPr>
          <w:delText xml:space="preserve"> (</w:delText>
        </w:r>
      </w:del>
      <w:r w:rsidRPr="00E761EA">
        <w:rPr>
          <w:rFonts w:ascii="Times New Roman" w:hAnsi="Times New Roman" w:cs="Times New Roman"/>
          <w:sz w:val="24"/>
          <w:szCs w:val="24"/>
        </w:rPr>
        <w:t>but see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{"citationID":"1u59qjlvsi","properties":{"formattedCitation":"(Ziter and MacDougall 2012, Balogianni et al. 2014)","plainCitation":"(Ziter and MacDougall 2012, Balogianni et al. 2014)","dontUpdate":true,"noteIndex":0},"citationItems":[{"id":598,"uris":["http://zotero.org/users/783798/items/XSXDPI8I"],"uri":["http://zotero.org/users/783798/items/XSXDPI8I"],"itemData":{"id":598,"type":"article-journal","title":"Nutrients and defoliation increase soil carbon inputs in grassland","container-title":"Ecology","page":"106-116","volume":"94","issue":"1","source":"esajournals.org.lp.hscl.ufl.edu (Atypon)","abstract":"Given the regulatory impact of resources and consumers on plant production, decomposition, and soil carbon sequestration, anthropogenic changes to nutrient inputs and grazing have likely transformed how grasslands process atmospheric CO2. The direction and magnitude of these changes, however, remain unclear in this system, whose soils contain </w:instrText>
      </w:r>
      <w:r w:rsidR="003B4620">
        <w:rPr>
          <w:rFonts w:ascii="Cambria Math" w:hAnsi="Cambria Math" w:cs="Cambria Math"/>
          <w:sz w:val="24"/>
          <w:szCs w:val="24"/>
        </w:rPr>
        <w:instrText>∼</w:instrText>
      </w:r>
      <w:r w:rsidR="003B4620">
        <w:rPr>
          <w:rFonts w:ascii="Times New Roman" w:hAnsi="Times New Roman" w:cs="Times New Roman"/>
          <w:sz w:val="24"/>
          <w:szCs w:val="24"/>
        </w:rPr>
        <w:instrText xml:space="preserve">20% of the world's carbon pool. Nutrients stimulate production but can also increase tissue palatability and decomposition. Grazing variously affects tissue quality and quantity, decreasing standing biomass, but potentially increasing leaf nutrient concentrations, root production, or investment in tissue defenses that slow litter decay. Here, we quantified individual and interactive impacts of nutrient addition and simulated grazing (mowing) on above- and belowground production, tissue quality, and soil carbon inputs in a western North American grassland with globally distributed agronomic species. Given that nutrients and grazing are often connected with increased root production and higher foliar tissue quality, we hypothesized that these treatments would combine to reduce inputs of recalcitrant-rich litter critical for C storage. This hypothesis was unsupported. Nutrients and defoliation combined to significantly increase belowground production but did not affect root tissue quality. There were no significant interactions between nutrients and defoliation for any measured response. Three years of nutrient addition increased root and shoot biomass by 37% and 23%, respectively, and had no impact on decomposition, resulting in a </w:instrText>
      </w:r>
      <w:r w:rsidR="003B4620">
        <w:rPr>
          <w:rFonts w:ascii="Cambria Math" w:hAnsi="Cambria Math" w:cs="Cambria Math"/>
          <w:sz w:val="24"/>
          <w:szCs w:val="24"/>
        </w:rPr>
        <w:instrText>∼</w:instrText>
      </w:r>
      <w:r w:rsidR="003B4620">
        <w:rPr>
          <w:rFonts w:ascii="Times New Roman" w:hAnsi="Times New Roman" w:cs="Times New Roman"/>
          <w:sz w:val="24"/>
          <w:szCs w:val="24"/>
        </w:rPr>
        <w:instrText xml:space="preserve">15% increase in soil organic matter and soil carbon. Defoliation triggered a significant burst of short-lived lignin-rich roots, presumably a compensatory response to foliar loss, which increased root litter inputs by 33%. The majority of root and shoot responses were positively correlated, with aboveground biomass a reasonable proxy for whole plant responses. The exceptions were decomposition, with roots six times more decay resistant, and grazing impacts on tissue chemistry, with shoots undergoing significant alterations, while roots were unaffected. Because neither treatment affected concentrations of decay-resistant compounds in roots, the implied net effect is higher soil C inputs with potentially longer residency times. Areas managed with nutrients and moderate grazing in our study system could thus accumulate significantly more soil C than unmanaged areas, with a greater capacity to serve as sinks for atmospheric CO2.","DOI":"10.1890/11-2070.1","ISSN":"0012-9658","journalAbbreviation":"Ecology","author":[{"family":"Ziter","given":"Carly"},{"family":"MacDougall","given":"Andrew S."}],"issued":{"date-parts":[["2012",8,21]]}}},{"id":688,"uris":["http://zotero.org/users/783798/items/X5UC6463"],"uri":["http://zotero.org/users/783798/items/X5UC6463"],"itemData":{"id":688,"type":"article-journal","title":"Different root and shoot responses to mowing and fertility in native and invaded grassland","container-title":"Rangeland Ecology &amp; Management","page":"39-45","volume":"67","issue":"1","source":"bioone.org.lp.hscl.ufl.edu (Atypon)","abstract":"Abstract Grassland root responses to mowing and fertility are less well known than shoot responses, even though as much as 90% of productivity in semiarid grasslands occurs belowground. Thus, understanding root responses may aid the management of invasive grassland species such as Agropyron cristatum (L.) Gaerth (crested wheatgrass). We asked whether root responses reflect shoot responses to mowing and fertility in native grassland with and without a major component of crested wheatgrass. We subjected grasslands in northern Montana to 5 yr of mowing at two nitrogen (N) levels and followed root responses with minirhizotrons. Surprisingly, the roots of both native and invaded grasslands were unaffected by mowing and N addition, despite significant changes in shoot mass across both vegetation types. Root length was significantly greater beneath areas heavily occupied by crested wheatgrass (363 m · m−2 image ± 200, mean ± standard deviation [SD]) than areas comprising largely native grassland (168 m · m−2 image ± 128 SD). Also, no interactions occurred between year and any other factor, indicating that there were no changes in belowground responses over the 5 yr examined. In contrast, shoot mass was significantly reduced by mowing (not mowed, 612 g · m−2 ± 235 SD; mowed, 239 g · m−2 ± 81 SD) and was significantly increased by N addition (no added N, 380 g · m−2 ± 215 SD; added N, 488 g · m−2 ± 287 SD). In conclusion, 5 yr of mowing decreased shoot mass, but not root mass. On the other hand, 5 yr of N addition increased shoot mass, but not root mass. Given that most production and competition in grasslands occurs belowground, this suggests that mowing may not be a successful tool for reducing crested wheatgrass root length, regardless of soil fertility.","DOI":"10.2111/REM-D-13-00080.1","ISSN":"1550-7424","journalAbbreviation":"Rangeland Ecology &amp; Management","author":[{"family":"Balogianni","given":"Vasiliki G."},{"family":"Wilson","given":"Scott D."},{"family":"Vaness","given":"Brenda M."},{"family":"MacDougall","given":"Andrew S."},{"family":"Pinno","given":"Bradley D."}],"issued":{"date-parts":[["2014",1,1]]}}}],"schema":"https://github.com/citation-style-language/schema/raw/master/csl-citation.json"}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Ziter and MacDougall 2012, Balogianni et al. 2014)</w:t>
      </w:r>
      <w:r>
        <w:rPr>
          <w:rFonts w:ascii="Times New Roman" w:hAnsi="Times New Roman" w:cs="Times New Roman"/>
          <w:sz w:val="24"/>
          <w:szCs w:val="24"/>
        </w:rPr>
        <w:fldChar w:fldCharType="end"/>
      </w:r>
      <w:r w:rsidRPr="00E761EA">
        <w:rPr>
          <w:rFonts w:ascii="Times New Roman" w:hAnsi="Times New Roman" w:cs="Times New Roman"/>
          <w:sz w:val="24"/>
          <w:szCs w:val="24"/>
        </w:rPr>
        <w:t>. Since belowgroun</w:t>
      </w:r>
      <w:bookmarkStart w:id="2" w:name="_GoBack"/>
      <w:bookmarkEnd w:id="2"/>
      <w:r w:rsidRPr="00E761EA">
        <w:rPr>
          <w:rFonts w:ascii="Times New Roman" w:hAnsi="Times New Roman" w:cs="Times New Roman"/>
          <w:sz w:val="24"/>
          <w:szCs w:val="24"/>
        </w:rPr>
        <w:t xml:space="preserve">d production may be the largest component of total </w:t>
      </w:r>
      <w:r>
        <w:rPr>
          <w:rFonts w:ascii="Times New Roman" w:hAnsi="Times New Roman" w:cs="Times New Roman"/>
          <w:sz w:val="24"/>
          <w:szCs w:val="24"/>
        </w:rPr>
        <w:t xml:space="preserve">NPP </w:t>
      </w:r>
      <w:r w:rsidRPr="00E761EA">
        <w:rPr>
          <w:rFonts w:ascii="Times New Roman" w:hAnsi="Times New Roman" w:cs="Times New Roman"/>
          <w:sz w:val="24"/>
          <w:szCs w:val="24"/>
        </w:rPr>
        <w:t xml:space="preserve">for many grasslands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{"citationID":"N04GluR9","properties":{"formattedCitation":"(Gill et al., 2002; Hui &amp; Jackson, 2006)","plainCitation":"(Gill et al., 2002; Hui &amp; Jackson, 2006)","noteIndex":0},"citationItems":[{"id":699,"uris":["http://zotero.org/users/783798/items/RXCVKVEZ"],"uri":["http://zotero.org/users/783798/items/RXCVKVEZ"],"itemData":{"id":699,"type":"article-journal","title":"Using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S."}],"issued":{"date-parts":[["2002",1,1]]}}},{"id":1194,"uris":["http://zotero.org/users/783798/items/HK3EFGQ4"],"uri":["http://zotero.org/users/783798/items/HK3EFGQ4"],"itemData":{"id":1194,"type":"article-journal","title":"Geographical and interannual variability in biomass partitioning in grassland ecosystems: a synthesis of field data","container-title":"New Phytologist","page":"85-93","volume":"169","issue":"1","source":"Wiley Online Library","abstract":"* • Biomass partitioning is an important variable in terrestrial ecosystem carbon modeling. However, geographical and interannual variability in fBNPP, defined as the fraction of belowground net primary productivity (BNPP) to total NPP, and its relationship with climatic variables, have not been explored.\n* • Here we addressed these issues by synthesizing 94 site-year field biomass data at 12 grassland sites around the world from a global NPP database and from the literature.\n* • Results showed that fBNPP varied from 0.40 to 0.86 across 12 sites. In general, savanna and humid savanna ecosystems had smaller fBNPP but larger interannual variability in fBNPP, and cold desert steppes had larger fBNPP but smaller interannual variability. While mean fBNPP at a site decreased significantly with increasing mean annual temperature and precipitation across sites, no consistent temporal response of fBNPP with annual temperature and precipitation was found within sites.\n* • Based on these results, both geographical variability in fBNPP and the divergent responses of fBNPP with climatic variables at geographical and temporal scales should be considered in global C modeling.","DOI":"10.1111/j.1469-8137.2005.01569.x","ISSN":"1469-8137","shortTitle":"Geographical and interannual variability in biomass partitioning in grassland ecosystems","language":"en","author":[{"family":"Hui","given":"Dafeng"},{"family":"Jackson","given":"Robert B."}],"issued":{"date-parts":[["2006",1,1]]}}}],"schema":"https://github.com/citation-style-language/schema/raw/master/csl-citation.json"}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(Gill et al., 2002; Hui &amp; Jackson, 2006)</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determining how grazing affects root production will help to predict if and when grassland ecosystems will behave as carbon sinks, and whether grazing is likely to promote or inhibit </w:t>
      </w:r>
      <w:r>
        <w:rPr>
          <w:rFonts w:ascii="Times New Roman" w:hAnsi="Times New Roman" w:cs="Times New Roman"/>
          <w:sz w:val="24"/>
          <w:szCs w:val="24"/>
        </w:rPr>
        <w:t xml:space="preserve">carbon sequestration services. </w:t>
      </w:r>
      <w:r w:rsidRPr="00E761EA">
        <w:rPr>
          <w:rFonts w:ascii="Times New Roman" w:hAnsi="Times New Roman" w:cs="Times New Roman"/>
          <w:sz w:val="24"/>
          <w:szCs w:val="24"/>
        </w:rPr>
        <w:t xml:space="preserve"> </w:t>
      </w:r>
    </w:p>
    <w:p w14:paraId="5556CB65" w14:textId="3E044168" w:rsidR="00AC21D6" w:rsidRDefault="00AC21D6" w:rsidP="00AC21D6">
      <w:pPr>
        <w:tabs>
          <w:tab w:val="left" w:pos="720"/>
        </w:tabs>
        <w:spacing w:line="480" w:lineRule="auto"/>
        <w:ind w:firstLine="720"/>
        <w:rPr>
          <w:rFonts w:ascii="Times New Roman" w:hAnsi="Times New Roman" w:cs="Times New Roman"/>
          <w:sz w:val="24"/>
          <w:szCs w:val="24"/>
        </w:rPr>
      </w:pPr>
      <w:r w:rsidRPr="00E54061">
        <w:rPr>
          <w:rFonts w:ascii="Times New Roman" w:hAnsi="Times New Roman" w:cs="Times New Roman"/>
          <w:color w:val="000000" w:themeColor="text1"/>
          <w:sz w:val="24"/>
          <w:szCs w:val="24"/>
        </w:rPr>
        <w:t xml:space="preserve">Root carbon inputs may constitute a disproportionate amount of the total </w:t>
      </w:r>
      <w:r>
        <w:rPr>
          <w:rFonts w:ascii="Times New Roman" w:hAnsi="Times New Roman" w:cs="Times New Roman"/>
          <w:color w:val="000000" w:themeColor="text1"/>
          <w:sz w:val="24"/>
          <w:szCs w:val="24"/>
        </w:rPr>
        <w:t>SOC</w:t>
      </w:r>
      <w:r w:rsidRPr="00E54061">
        <w:rPr>
          <w:rFonts w:ascii="Times New Roman" w:hAnsi="Times New Roman" w:cs="Times New Roman"/>
          <w:color w:val="000000" w:themeColor="text1"/>
          <w:sz w:val="24"/>
          <w:szCs w:val="24"/>
        </w:rPr>
        <w:t xml:space="preserve"> stock compared with shoot carbon </w:t>
      </w:r>
      <w:r w:rsidRPr="00E54061">
        <w:rPr>
          <w:rFonts w:ascii="Times New Roman" w:hAnsi="Times New Roman" w:cs="Times New Roman"/>
          <w:color w:val="000000" w:themeColor="text1"/>
          <w:sz w:val="24"/>
          <w:szCs w:val="24"/>
        </w:rPr>
        <w:fldChar w:fldCharType="begin"/>
      </w:r>
      <w:r w:rsidR="003B4620">
        <w:rPr>
          <w:rFonts w:ascii="Times New Roman" w:hAnsi="Times New Roman" w:cs="Times New Roman"/>
          <w:color w:val="000000" w:themeColor="text1"/>
          <w:sz w:val="24"/>
          <w:szCs w:val="24"/>
        </w:rPr>
        <w:instrText xml:space="preserve"> ADDIN ZOTERO_ITEM CSL_CITATION {"citationID":"1pu64mns8s","properties":{"formattedCitation":"(Rasse, Rumpel, &amp; Dignac, 2005)","plainCitation":"(Rasse, Rumpel, &amp; Dignac, 2005)","noteIndex":0},"citationItems":[{"id":605,"uris":["http://zotero.org/users/783798/items/RUMFMTAT"],"uri":["http://zotero.org/users/783798/items/RUMFMTAT"],"itemData":{"id":605,"type":"article-journal","title":"Is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1573-5036","shortTitle":"Is soil carbon mostly root carbon?","journalAbbreviation":"Plant Soil","language":"en","author":[{"family":"Rasse","given":"Daniel P."},{"family":"Rumpel","given":"Cornelia"},{"family":"Dignac","given":"Marie-France"}],"issued":{"date-parts":[["2005",2,1]]}}}],"schema":"https://github.com/citation-style-language/schema/raw/master/csl-citation.json"} </w:instrText>
      </w:r>
      <w:r w:rsidRPr="00E54061">
        <w:rPr>
          <w:rFonts w:ascii="Times New Roman" w:hAnsi="Times New Roman" w:cs="Times New Roman"/>
          <w:color w:val="000000" w:themeColor="text1"/>
          <w:sz w:val="24"/>
          <w:szCs w:val="24"/>
        </w:rPr>
        <w:fldChar w:fldCharType="separate"/>
      </w:r>
      <w:r w:rsidR="003B4620" w:rsidRPr="003B4620">
        <w:rPr>
          <w:rFonts w:ascii="Times New Roman" w:hAnsi="Times New Roman" w:cs="Times New Roman"/>
          <w:sz w:val="24"/>
        </w:rPr>
        <w:t>(Rasse, Rumpel, &amp; Dignac, 2005)</w:t>
      </w:r>
      <w:r w:rsidRPr="00E54061">
        <w:rPr>
          <w:rFonts w:ascii="Times New Roman" w:hAnsi="Times New Roman" w:cs="Times New Roman"/>
          <w:color w:val="000000" w:themeColor="text1"/>
          <w:sz w:val="24"/>
          <w:szCs w:val="24"/>
        </w:rPr>
        <w:fldChar w:fldCharType="end"/>
      </w:r>
      <w:r w:rsidRPr="00E54061">
        <w:rPr>
          <w:rFonts w:ascii="Times New Roman" w:hAnsi="Times New Roman" w:cs="Times New Roman"/>
          <w:color w:val="000000" w:themeColor="text1"/>
          <w:sz w:val="24"/>
          <w:szCs w:val="24"/>
        </w:rPr>
        <w:t xml:space="preserve">, and are especially critical in grassland ecosystems where aboveground tissue is susceptible to frequent removal by fire and grazing </w:t>
      </w:r>
      <w:r w:rsidRPr="00E54061">
        <w:rPr>
          <w:rFonts w:ascii="Times New Roman" w:hAnsi="Times New Roman" w:cs="Times New Roman"/>
          <w:color w:val="000000" w:themeColor="text1"/>
          <w:sz w:val="24"/>
          <w:szCs w:val="24"/>
        </w:rPr>
        <w:fldChar w:fldCharType="begin"/>
      </w:r>
      <w:r w:rsidR="003B4620">
        <w:rPr>
          <w:rFonts w:ascii="Times New Roman" w:hAnsi="Times New Roman" w:cs="Times New Roman"/>
          <w:color w:val="000000" w:themeColor="text1"/>
          <w:sz w:val="24"/>
          <w:szCs w:val="24"/>
        </w:rPr>
        <w:instrText xml:space="preserve"> ADDIN ZOTERO_ITEM CSL_CITATION {"citationID":"1o6g5m4p2h","properties":{"formattedCitation":"(Johnson &amp; Matchett, 2001)","plainCitation":"(Johnson &amp; Matchett, 2001)","noteIndex":0},"citationItems":[{"id":1212,"uris":["http://zotero.org/users/783798/items/WR7Q2W4E"],"uri":["http://zotero.org/users/783798/items/WR7Q2W4E"],"itemData":{"id":1212,"type":"article-journal","title":"Fire and Grazing Regulate Belowground Processes in Tallgrass Prairie","container-title":"Ecology","page":"3377-3389","volume":"82","issue":"12","source":"Wiley Online Library","abstract":"In tallgrass prairie, belowground processes are even more important than in forested systems because aboveground biomass and standing dead litter are periodically removed by frequent fires or grazers. Thus, studies that address factors regulating belowground processes are especially relevant for tallgrass prairie. We predicted that effects of grazing and burning differ belowground and that changes in root productivity caused by burning or grazing provide feedback that affects ecosystem fluxes of C and N. These differences in belowground response should be driven largely by changes in N dynamics and the degree to which burning and grazing affect the pathway and magnitude of N loss and the degree of N limitation in these systems. Fire, the major pathway of N loss in ungrazed tallgrass prairie, should result in reduced net N mineralization and N availability. We expected plants to compensate for increased N limitation by increasing their allocation to roots, as manifested in increased soil respiration and C cycling belowground. In contrast, grazing conserves N in the ecosystem by redistributing the N once contained in grass to labile forms in urine and dung. Thus, we predicted that grazing should increase N cycling rates and N availability to plants. Consequently, grazed plants should be less N limited and should allocate less C to roots and more to shoots. This, in turn, should decrease belowground C cycling, manifested as reduced soil CO2 flux. We explored the roles of grazing and burning on root growth in experimental watersheds at Konza Prairie, Kansas, USA. To assess effects of fire on root productivity, we installed root ingrowth cores in two watersheds without grazers that differ in fire frequency: annually vs. infrequently burned (four years since the last fire). To assess effects of grazing, we installed root ingrowth cores in an annually burned watershed grazed by bison and in fenced controls (exclosures). Within bison “grazing lawns,” root ingrowth cores were installed in lightly and heavily grazed patches. Concurrently, we measured in situ rates of net N mineralization and soil respiration as indices of soil N and C cycling. Annual burning resulted in a 25% increase in root growth compared to the unburned watershed (four years since last fire), as plants compensated for N limitation by increasing allocation to roots. Grazing had the opposite effect: it decreased root growth, especially in heavily grazed patches (</w:instrText>
      </w:r>
      <w:r w:rsidR="003B4620">
        <w:rPr>
          <w:rFonts w:ascii="Cambria Math" w:hAnsi="Cambria Math" w:cs="Cambria Math"/>
          <w:color w:val="000000" w:themeColor="text1"/>
          <w:sz w:val="24"/>
          <w:szCs w:val="24"/>
        </w:rPr>
        <w:instrText>∼</w:instrText>
      </w:r>
      <w:r w:rsidR="003B4620">
        <w:rPr>
          <w:rFonts w:ascii="Times New Roman" w:hAnsi="Times New Roman" w:cs="Times New Roman"/>
          <w:color w:val="000000" w:themeColor="text1"/>
          <w:sz w:val="24"/>
          <w:szCs w:val="24"/>
        </w:rPr>
        <w:instrText xml:space="preserve">30% less than in fenced controls). Grazing by ungulates increased N cycling and availability. Therefore, grazed plants, instead of being N limited, experienced C limitation as shoots regrew and plants allocated less C to roots. Interestingly, root ingrowth on the long-term unburned watershed was as low as in lightly grazed patches in the grazed watershed. Thus, seemingly disparate treatments such as infrequent burning (characterized by accumulation of detritus aboveground) and grazing (periodic biomass removal) both had higher levels of N availability than annually burned prairie in the absence of grazers. Root growth in unburned and grazed watersheds must be limited by resources other than N (e.g., C in grazing lawns or light in infrequently burned prairie). Burning and grazing also altered root tissue chemistry in contrasting ways that further accentuated the root growth differences caused by these treatments. Frequent fires lowered substrate quality of roots (C:N = 60), thus increasing N limitation. In contrast, grazing and infrequent burning improved root tissue quality (C:N = 40), promoting faster cycling of N. These large differences in root growth and tissue chemistry can result in profound ecosystem-level changes. Grazing increased net N mineralization rates from 87% to 617% compared to watersheds without grazers, whereas annual burning decreased it by </w:instrText>
      </w:r>
      <w:r w:rsidR="003B4620">
        <w:rPr>
          <w:rFonts w:ascii="Cambria Math" w:hAnsi="Cambria Math" w:cs="Cambria Math"/>
          <w:color w:val="000000" w:themeColor="text1"/>
          <w:sz w:val="24"/>
          <w:szCs w:val="24"/>
        </w:rPr>
        <w:instrText>∼</w:instrText>
      </w:r>
      <w:r w:rsidR="003B4620">
        <w:rPr>
          <w:rFonts w:ascii="Times New Roman" w:hAnsi="Times New Roman" w:cs="Times New Roman"/>
          <w:color w:val="000000" w:themeColor="text1"/>
          <w:sz w:val="24"/>
          <w:szCs w:val="24"/>
        </w:rPr>
        <w:instrText xml:space="preserve">50% compared to unburned prairie. Although grazing speeded up N cycling, it reduced soil respiration by 50% compared to fenced controls, presumably because of reduced root mass. On the other hand, annual burning increased soil respiration, presumably because of increased root biomass. Ultimately, differences in the quantity and quality of roots provide feedback to affect C and N cycling and help to maintain and even promote the fundamental differences in N cycling between burning and grazing in tallgrass prairie.","DOI":"10.1890/0012-9658(2001)082[3377:FAGRBP]2.0.CO;2","ISSN":"1939-9170","language":"en","author":[{"family":"Johnson","given":"Loretta C."},{"family":"Matchett","given":"John R."}],"issued":{"date-parts":[["2001",12,1]]}}}],"schema":"https://github.com/citation-style-language/schema/raw/master/csl-citation.json"} </w:instrText>
      </w:r>
      <w:r w:rsidRPr="00E54061">
        <w:rPr>
          <w:rFonts w:ascii="Times New Roman" w:hAnsi="Times New Roman" w:cs="Times New Roman"/>
          <w:color w:val="000000" w:themeColor="text1"/>
          <w:sz w:val="24"/>
          <w:szCs w:val="24"/>
        </w:rPr>
        <w:fldChar w:fldCharType="separate"/>
      </w:r>
      <w:r w:rsidR="003B4620" w:rsidRPr="003B4620">
        <w:rPr>
          <w:rFonts w:ascii="Times New Roman" w:hAnsi="Times New Roman" w:cs="Times New Roman"/>
          <w:sz w:val="24"/>
        </w:rPr>
        <w:t>(Johnson &amp; Matchett, 2001)</w:t>
      </w:r>
      <w:r w:rsidRPr="00E54061">
        <w:rPr>
          <w:rFonts w:ascii="Times New Roman" w:hAnsi="Times New Roman" w:cs="Times New Roman"/>
          <w:color w:val="000000" w:themeColor="text1"/>
          <w:sz w:val="24"/>
          <w:szCs w:val="24"/>
        </w:rPr>
        <w:fldChar w:fldCharType="end"/>
      </w:r>
      <w:r w:rsidRPr="00E54061">
        <w:rPr>
          <w:rFonts w:ascii="Times New Roman" w:hAnsi="Times New Roman" w:cs="Times New Roman"/>
          <w:color w:val="000000" w:themeColor="text1"/>
          <w:sz w:val="24"/>
          <w:szCs w:val="24"/>
        </w:rPr>
        <w:t>.</w:t>
      </w:r>
      <w:r w:rsidRPr="0009376C">
        <w:rPr>
          <w:rFonts w:ascii="Cambria" w:hAnsi="Cambria" w:cs="Times New Roman"/>
          <w:color w:val="0000FF"/>
        </w:rPr>
        <w:t xml:space="preserve"> </w:t>
      </w:r>
      <w:r w:rsidRPr="00E761EA">
        <w:rPr>
          <w:rFonts w:ascii="Times New Roman" w:hAnsi="Times New Roman" w:cs="Times New Roman"/>
          <w:sz w:val="24"/>
          <w:szCs w:val="24"/>
        </w:rPr>
        <w:t xml:space="preserve">Current </w:t>
      </w:r>
      <w:r>
        <w:rPr>
          <w:rFonts w:ascii="Times New Roman" w:hAnsi="Times New Roman" w:cs="Times New Roman"/>
          <w:sz w:val="24"/>
          <w:szCs w:val="24"/>
        </w:rPr>
        <w:t>understanding of</w:t>
      </w:r>
      <w:r w:rsidRPr="00E761EA">
        <w:rPr>
          <w:rFonts w:ascii="Times New Roman" w:hAnsi="Times New Roman" w:cs="Times New Roman"/>
          <w:sz w:val="24"/>
          <w:szCs w:val="24"/>
        </w:rPr>
        <w:t xml:space="preserve"> how grazing affe</w:t>
      </w:r>
      <w:r>
        <w:rPr>
          <w:rFonts w:ascii="Times New Roman" w:hAnsi="Times New Roman" w:cs="Times New Roman"/>
          <w:sz w:val="24"/>
          <w:szCs w:val="24"/>
        </w:rPr>
        <w:t>cts root production is ambiguous</w:t>
      </w:r>
      <w:r w:rsidRPr="00E761EA">
        <w:rPr>
          <w:rFonts w:ascii="Times New Roman" w:hAnsi="Times New Roman" w:cs="Times New Roman"/>
          <w:sz w:val="24"/>
          <w:szCs w:val="24"/>
        </w:rPr>
        <w:t xml:space="preserve">. For example, one </w:t>
      </w:r>
      <w:r>
        <w:rPr>
          <w:rFonts w:ascii="Times New Roman" w:hAnsi="Times New Roman" w:cs="Times New Roman"/>
          <w:sz w:val="24"/>
          <w:szCs w:val="24"/>
        </w:rPr>
        <w:t xml:space="preserve">temperate </w:t>
      </w:r>
      <w:r w:rsidRPr="00E761EA">
        <w:rPr>
          <w:rFonts w:ascii="Times New Roman" w:hAnsi="Times New Roman" w:cs="Times New Roman"/>
          <w:sz w:val="24"/>
          <w:szCs w:val="24"/>
        </w:rPr>
        <w:t xml:space="preserve">mesocosm study showed that intense </w:t>
      </w:r>
      <w:r>
        <w:rPr>
          <w:rFonts w:ascii="Times New Roman" w:hAnsi="Times New Roman" w:cs="Times New Roman"/>
          <w:sz w:val="24"/>
          <w:szCs w:val="24"/>
        </w:rPr>
        <w:t>defoliation</w:t>
      </w:r>
      <w:r w:rsidRPr="00E761EA">
        <w:rPr>
          <w:rFonts w:ascii="Times New Roman" w:hAnsi="Times New Roman" w:cs="Times New Roman"/>
          <w:sz w:val="24"/>
          <w:szCs w:val="24"/>
        </w:rPr>
        <w:t xml:space="preserve"> inhibit</w:t>
      </w:r>
      <w:r>
        <w:rPr>
          <w:rFonts w:ascii="Times New Roman" w:hAnsi="Times New Roman" w:cs="Times New Roman"/>
          <w:sz w:val="24"/>
          <w:szCs w:val="24"/>
        </w:rPr>
        <w:t>ed</w:t>
      </w:r>
      <w:r w:rsidRPr="00E761EA">
        <w:rPr>
          <w:rFonts w:ascii="Times New Roman" w:hAnsi="Times New Roman" w:cs="Times New Roman"/>
          <w:sz w:val="24"/>
          <w:szCs w:val="24"/>
        </w:rPr>
        <w:t xml:space="preserve"> root production and accelerated the loss of </w:t>
      </w:r>
      <w:r>
        <w:rPr>
          <w:rFonts w:ascii="Times New Roman" w:hAnsi="Times New Roman" w:cs="Times New Roman"/>
          <w:sz w:val="24"/>
          <w:szCs w:val="24"/>
        </w:rPr>
        <w:t>SOC</w:t>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{"citationID":"17esj2qu6b","properties":{"formattedCitation":"(Klumpp et al., 2009)","plainCitation":"(Klumpp et al., 2009)","noteIndex":0},"citationItems":[{"id":263,"uris":["http://zotero.org/users/783798/items/K8A47P25"],"uri":["http://zotero.org/users/783798/items/K8A47P25"],"itemData":{"id":263,"type":"article-journal","title":"Grazing triggers soil carbon loss by altering plant roots and their control on soil microbial community","container-title":"Journal of Ecology","page":"876–885","volume":"97","issue":"5","source":"Wiley Online Library","abstract":"1. Depending on grazing intensity, grasslands tend towards two contrasting systems that differ in terms of species diversity and soil carbon (C) storage. To date, effects of grazing on C cycling have mainly been studied in grasslands subject to constant grazing regimes, whereas little is known for grasslands experiencing a change in grazing intensity. Analysing the transition between C-storing and C-releasing grasslands under low- and high-grazing regimes, respectively, will help to identify key plant–soil interactions for C cycling.2. The transition was studied in a mesocosm experiment with grassland monoliths submitted to a change in grazing after 14 years of constant high and low grazing. Plant–soil interactions were analysed by following the dynamics of plant and microbial communities, roots and soil organic matter fractions over 2 years. After disturbance change, mesocosms were continuously exposed to 13C-labelled CO2, which allowed us to trace both the incorporation of new litter C produced by a modified plant community in soil and the fate of old unlabelled litter C.3. Changing disturbance intensity led to a cascade of events. After shift to high disturbance, photosynthesis decreased followed by a decline in root biomass and a change in plant community structure 1.5 months later. Those changes led to a decrease of soil fungi, a proliferation of Gram(+) bacteria and accelerated decomposition of old particulate organic C (&lt;6 months). At last, accelerated decomposition released plant available nitrogen and decreased soil C storage. Our results indicate that intensified grazing triggers proliferation of Gram(+) bacteria and subsequent faster decomposition by reducing roots adapted to low disturbance.4. Synthesis. Plant communities exert control on microbial communities and decomposition through the activity of their living roots: slow-growing plants adapted to low disturbance reduce Gram(+) bacteria, decomposition of low and high quality litter, nitrogen availability and, thus, ingress of fast-growing plants. Our results indicate that grazing impacts on soil carbon storage by altering plant roots and their control on the soil microbial community and decomposition, and that these processes will foster decomposition and soil C loss in more productive and disturbed grassland systems.","DOI":"10.1111/j.1365-2745.2009.01549.x","ISSN":"1365-2745","language":"en","author":[{"family":"Klumpp","given":"Katja"},{"family":"Fontaine","given":"Sébastien"},{"family":"Attard","given":"Eléonore"},{"family":"Le Roux","given":"Xavier"},{"family":"Gleixner","given":"Gerd"},{"family":"Soussana","given":"Jean-Francois"}],"issued":{"date-parts":[["2009"]]}}}],"schema":"https://github.com/citation-style-language/schema/raw/master/csl-citation.json"}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(Klumpp et al., 2009)</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lastRenderedPageBreak/>
        <w:t xml:space="preserve">whereas </w:t>
      </w:r>
      <w:r>
        <w:rPr>
          <w:rFonts w:ascii="Times New Roman" w:hAnsi="Times New Roman" w:cs="Times New Roman"/>
          <w:sz w:val="24"/>
          <w:szCs w:val="24"/>
        </w:rPr>
        <w:t xml:space="preserve">some </w:t>
      </w:r>
      <w:r w:rsidRPr="00E761EA">
        <w:rPr>
          <w:rFonts w:ascii="Times New Roman" w:hAnsi="Times New Roman" w:cs="Times New Roman"/>
          <w:sz w:val="24"/>
          <w:szCs w:val="24"/>
        </w:rPr>
        <w:t xml:space="preserve">field studies have documented </w:t>
      </w:r>
      <w:r>
        <w:rPr>
          <w:rFonts w:ascii="Times New Roman" w:hAnsi="Times New Roman" w:cs="Times New Roman"/>
          <w:sz w:val="24"/>
          <w:szCs w:val="24"/>
        </w:rPr>
        <w:t>greater</w:t>
      </w:r>
      <w:r w:rsidRPr="00E761EA">
        <w:rPr>
          <w:rFonts w:ascii="Times New Roman" w:hAnsi="Times New Roman" w:cs="Times New Roman"/>
          <w:sz w:val="24"/>
          <w:szCs w:val="24"/>
        </w:rPr>
        <w:t xml:space="preserve"> belowground allocation and root production under grazing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{"citationID":"JCwIwgFj","properties":{"formattedCitation":"(Hafner et al. 2012; Wilson et al. 2018)","plainCitation":"(Hafner et al. 2012; Wilson et al. 2018)","dontUpdate":true,"noteIndex":0},"citationItems":[{"id":904,"uris":["http://zotero.org/users/783798/items/UHGXHEDF"],"uri":["http://zotero.org/users/783798/items/UHGXHEDF"],"itemData":{"id":904,"type":"article-journal","title":"Effect of grazing on carbon stocks and assimilate partitioning in a Tibetan montane pasture revealed by 13CO2 pulse labeling","container-title":"Global Change Biology","page":"528–538","volume":"18","issue":"2","source":"Wiley Online Library","abstract":"Since the late 1950s, governmental rangeland policies have changed the grazing management on the Tibetan Plateau (TP). Increasing grazing pressure and, since the 1980s, the privatization and fencing of pastures near villages has led to land degradation, whereas remote pastures have recovered from stronger overgrazing. To clarify the effect of moderate grazing on the carbon (C) cycle of the TP, we investigated differences in below-ground C stocks and C allocation using in situ13CO2 pulse labeling of (i) a montane Kobresia winter pasture of yaks, with moderate grazing regime and (ii) a 7-year-old grazing exclosure plot, both in 3440 m asl. Twenty-seven days after the labeling, 13C incorporated into shoots did not differ between the grazed (43% of recovered 13C) and ungrazed (38%) plots. In the grazed plots, however, less C was lost by shoot respiration (17% vs. 42%), and more was translocated below-ground (40% vs. 20%). Within the below-ground pools, &lt;2% of 13C was incorporated into living root tissue of both land use types. In the grazed plots about twice the amount of 13C remained in soil (18%) and was mineralized to CO2 (20%) as compared to the ungrazed plots (soil 10%; CO2 9%). Despite the higher contribution of root-derived C to CO2 efflux, total CO2 efflux did not differ between the two land use types. C stocks in the soil layers 0–5 and 5–15 cm under grazed grassland were significantly larger than in the ungrazed grassland. However, C stocks below 15 cm were not affected after 7 years without grazing. We conclude that the larger below-ground C allocation of plants, the larger amount of recently assimilated C remaining in the soil, and less soil organic matter-derived CO2 efflux create a positive effect of moderate grazing on soil C input and C sequestration.","DOI":"10.1111/j.1365-2486.2011.02557.x","ISSN":"1365-2486","language":"en","author":[{"family":"Hafner","given":"Silke"},{"family":"Unteregelsbacher","given":"Sebastian"},{"family":"Seeber","given":"Elke"},{"family":"Lena","given":"Becker"},{"family":"Xu","given":"Xingliang"},{"family":"Li","given":"Xiaogang"},{"family":"Guggenberger","given":"Georg"},{"family":"Miehe","given":"Georg"},{"family":"Kuzyakov","given":"Yakov"}],"issued":{"date-parts":[["2012"]]}}},{"id":955,"uris":["http://zotero.org/users/783798/items/W45IDHD2"],"uri":["http://zotero.org/users/783798/items/W45IDHD2"],"itemData":{"id":955,"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sidRPr="00E761EA">
        <w:rPr>
          <w:rFonts w:ascii="Times New Roman" w:hAnsi="Times New Roman" w:cs="Times New Roman"/>
          <w:sz w:val="24"/>
          <w:szCs w:val="24"/>
        </w:rPr>
        <w:fldChar w:fldCharType="separate"/>
      </w:r>
      <w:r w:rsidRPr="00DB1313">
        <w:rPr>
          <w:rFonts w:ascii="Times New Roman" w:hAnsi="Times New Roman" w:cs="Times New Roman"/>
          <w:sz w:val="24"/>
        </w:rPr>
        <w:t>(Hafner et al. 2012</w:t>
      </w:r>
      <w:r>
        <w:rPr>
          <w:rFonts w:ascii="Times New Roman" w:hAnsi="Times New Roman" w:cs="Times New Roman"/>
          <w:sz w:val="24"/>
        </w:rPr>
        <w:t xml:space="preserve"> in the Tibetan plateau</w:t>
      </w:r>
      <w:r w:rsidRPr="00DB1313">
        <w:rPr>
          <w:rFonts w:ascii="Times New Roman" w:hAnsi="Times New Roman" w:cs="Times New Roman"/>
          <w:sz w:val="24"/>
        </w:rPr>
        <w:t>; Wilson et al. 2018</w:t>
      </w:r>
      <w:r>
        <w:rPr>
          <w:rFonts w:ascii="Times New Roman" w:hAnsi="Times New Roman" w:cs="Times New Roman"/>
          <w:sz w:val="24"/>
        </w:rPr>
        <w:t xml:space="preserve"> in subtropical pasture</w:t>
      </w:r>
      <w:r w:rsidRPr="00DB1313">
        <w:rPr>
          <w:rFonts w:ascii="Times New Roman" w:hAnsi="Times New Roman" w:cs="Times New Roman"/>
          <w:sz w:val="24"/>
        </w:rPr>
        <w:t>)</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{"citationID":"eeeete4o1","properties":{"formattedCitation":"(Augustine et al. 2011)","plainCitation":"(Augustine et al. 2011)","dontUpdate":true,"noteIndex":0},"citationItems":[{"id":907,"uris":["http://zotero.org/users/783798/items/K398XAXJ"],"uri":["http://zotero.org/users/783798/items/K398XAXJ"],"itemData":{"id":907,"type":"article-journal","title":"Rhizosphere interactions, carbon allocation, and nitrogen acquisition of two perennial North American grasses in response to defoliation and elevated atmospheric CO2","container-title":"Oecologia","page":"755-770","volume":"165","issue":"3","source":"link.springer.com.lp.hscl.ufl.edu","abstract":"Carbon allocation and N acquisition by plants following defoliation may be linked through plant–microbe interactions in the rhizosphere. Plant C allocation patterns and rhizosphere interactions can also be affected by rising atmospheric CO2 concentrations, which in turn could influence plant and microbial responses to defoliation. We studied two widespread perennial grasses native to rangelands of western North America to test whether (1) defoliation-induced enhancement of rhizodeposition would stimulate rhizosphere N availability and plant N uptake, and (2) defoliation-induced enhancement of rhizodeposition, and associated effects on soil N availability, would increase under elevated CO2. Both species were grown at ambient (400 μL L−1) and elevated (780 μL L−1) atmospheric [CO2] under water-limiting conditions. Plant, soil and microbial responses were measured 1 and 8 days after a defoliation treatment. Contrary to our hypotheses, we found that defoliation and elevated CO2 both reduced carbon inputs to the rhizosphere of Bouteloua gracilis (C4) and Pascopyrum smithii (C3). However, both species also increased N allocation to shoots of defoliated versus non-defoliated plants 8 days after treatment. This response was greatest for P. smithii, and was associated with negative defoliation effects on root biomass and N content and reduced allocation of post-defoliation assimilate to roots. In contrast, B. gracilis increased allocation of post-defoliation assimilate to roots, and did not exhibit defoliation-induced reductions in root biomass or N content. Our findings highlight key differences between these species in how post-defoliation C allocation to roots versus shoots is linked to shoot N yield, but indicate that defoliation-induced enhancement of shoot N concentration and N yield is not mediated by increased C allocation to the rhizosphere.","DOI":"10.1007/s00442-010-1845-4","ISSN":"0029-8549, 1432-1939","journalAbbreviation":"Oecologia","language":"en","author":[{"family":"Augustine","given":"David J."},{"family":"Dijkstra","given":"Feike A."},{"family":"Iii","given":"E. William Hamilton"},{"family":"Morgan","given":"Jack A."}],"issued":{"date-parts":[["2011",3,1]]}}}],"schema":"https://github.com/citation-style-language/schema/raw/master/csl-citation.json"} </w:instrText>
      </w:r>
      <w:r w:rsidRPr="00E761EA">
        <w:rPr>
          <w:rFonts w:ascii="Times New Roman" w:hAnsi="Times New Roman" w:cs="Times New Roman"/>
          <w:sz w:val="24"/>
          <w:szCs w:val="24"/>
        </w:rPr>
        <w:fldChar w:fldCharType="separate"/>
      </w:r>
      <w:r>
        <w:rPr>
          <w:rFonts w:ascii="Times New Roman" w:hAnsi="Times New Roman" w:cs="Times New Roman"/>
          <w:sz w:val="24"/>
          <w:szCs w:val="24"/>
        </w:rPr>
        <w:t>Augustine et al. (2011)</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found that defoliation reduced belowground carbon allocation in one grazing-adapted North American grass species (</w:t>
      </w:r>
      <w:r w:rsidRPr="00E761EA">
        <w:rPr>
          <w:rFonts w:ascii="Times New Roman" w:hAnsi="Times New Roman" w:cs="Times New Roman"/>
          <w:i/>
          <w:sz w:val="24"/>
          <w:szCs w:val="24"/>
        </w:rPr>
        <w:t>Pascopyrum smithii</w:t>
      </w:r>
      <w:r>
        <w:rPr>
          <w:rFonts w:ascii="Times New Roman" w:hAnsi="Times New Roman" w:cs="Times New Roman"/>
          <w:i/>
          <w:sz w:val="24"/>
          <w:szCs w:val="24"/>
        </w:rPr>
        <w:t xml:space="preserve">, </w:t>
      </w:r>
      <w:r>
        <w:rPr>
          <w:rFonts w:ascii="Times New Roman" w:hAnsi="Times New Roman" w:cs="Times New Roman"/>
          <w:sz w:val="24"/>
          <w:szCs w:val="24"/>
        </w:rPr>
        <w:t>western wheatgrass</w:t>
      </w:r>
      <w:r w:rsidRPr="00E761EA">
        <w:rPr>
          <w:rFonts w:ascii="Times New Roman" w:hAnsi="Times New Roman" w:cs="Times New Roman"/>
          <w:sz w:val="24"/>
          <w:szCs w:val="24"/>
        </w:rPr>
        <w:t>) but not in another (</w:t>
      </w:r>
      <w:r w:rsidRPr="00E761EA">
        <w:rPr>
          <w:rFonts w:ascii="Times New Roman" w:hAnsi="Times New Roman" w:cs="Times New Roman"/>
          <w:i/>
          <w:sz w:val="24"/>
          <w:szCs w:val="24"/>
        </w:rPr>
        <w:t>Bouteloa gracilis</w:t>
      </w:r>
      <w:r>
        <w:rPr>
          <w:rFonts w:ascii="Times New Roman" w:hAnsi="Times New Roman" w:cs="Times New Roman"/>
          <w:i/>
          <w:sz w:val="24"/>
          <w:szCs w:val="24"/>
        </w:rPr>
        <w:t xml:space="preserve">, </w:t>
      </w:r>
      <w:r>
        <w:rPr>
          <w:rFonts w:ascii="Times New Roman" w:hAnsi="Times New Roman" w:cs="Times New Roman"/>
          <w:sz w:val="24"/>
          <w:szCs w:val="24"/>
        </w:rPr>
        <w:t>blue grama</w:t>
      </w:r>
      <w:r w:rsidRPr="00E761EA">
        <w:rPr>
          <w:rFonts w:ascii="Times New Roman" w:hAnsi="Times New Roman" w:cs="Times New Roman"/>
          <w:sz w:val="24"/>
          <w:szCs w:val="24"/>
        </w:rPr>
        <w:t>)</w:t>
      </w:r>
      <w:r w:rsidRPr="00E761EA">
        <w:rPr>
          <w:rFonts w:ascii="Times New Roman" w:hAnsi="Times New Roman" w:cs="Times New Roman"/>
          <w:i/>
          <w:sz w:val="24"/>
          <w:szCs w:val="24"/>
        </w:rPr>
        <w:t>.</w:t>
      </w:r>
      <w:r w:rsidRPr="00E761EA">
        <w:rPr>
          <w:rFonts w:ascii="Times New Roman" w:hAnsi="Times New Roman" w:cs="Times New Roman"/>
          <w:sz w:val="24"/>
          <w:szCs w:val="24"/>
        </w:rPr>
        <w:t xml:space="preserve"> In general, laboratory and mesocosm studies have found that frequent grazing</w:t>
      </w:r>
      <w:r>
        <w:rPr>
          <w:rFonts w:ascii="Times New Roman" w:hAnsi="Times New Roman" w:cs="Times New Roman"/>
          <w:sz w:val="24"/>
          <w:szCs w:val="24"/>
        </w:rPr>
        <w:t>/defoliation</w:t>
      </w:r>
      <w:r w:rsidRPr="00E761EA">
        <w:rPr>
          <w:rFonts w:ascii="Times New Roman" w:hAnsi="Times New Roman" w:cs="Times New Roman"/>
          <w:sz w:val="24"/>
          <w:szCs w:val="24"/>
        </w:rPr>
        <w:t xml:space="preserve"> leads to declines in standing root biomass </w:t>
      </w:r>
      <w:r>
        <w:rPr>
          <w:rFonts w:ascii="Times New Roman" w:hAnsi="Times New Roman" w:cs="Times New Roman"/>
          <w:sz w:val="24"/>
          <w:szCs w:val="24"/>
        </w:rPr>
        <w:t>over</w:t>
      </w:r>
      <w:r w:rsidRPr="00E761EA">
        <w:rPr>
          <w:rFonts w:ascii="Times New Roman" w:hAnsi="Times New Roman" w:cs="Times New Roman"/>
          <w:sz w:val="24"/>
          <w:szCs w:val="24"/>
        </w:rPr>
        <w:t xml:space="preserve"> the long term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{"citationID":"2aldlhr791","properties":{"formattedCitation":"(Bardgett, Wardle, &amp; Yeates, 1998)","plainCitation":"(Bardgett, Wardle, &amp; Yeates, 1998)","noteIndex":0},"citationItems":[{"id":893,"uris":["http://zotero.org/users/783798/items/MJPM3KTA"],"uri":["http://zotero.org/users/783798/items/MJPM3KTA"],"itemData":{"id":893,"type":"article-journal","title":"Linking above-ground and below-ground interactions: how plant responses to foliar herbivory influence soil organisms","container-title":"Soil Biology and Biochemistry","page":"1867-1878","volume":"30","issue":"14","source":"ScienceDirect","abstract":"Studies of the effects of above-ground herbivory on soil organisms and decomposer food webs, as well as the processes that they regulate, have largely concentrated on the effects of non-living inputs into the soil, such as dung, urine, body parts and litter. However, there is an increasing body of information which points to the importance of plant physiological responses to herbivory in regulating soil organisms and therefore, implicitly, key soil processes such as decomposition and nutrient mineralisation. In this review we identify the mechanisms by which foliar herbivory may indirectly affect the soil biota and associated below-ground processes through affecting plants, so as to better understand the nature of interactions which exist between above-ground and below-ground biota. We consider two broad pathways by which above-ground foliar herbivory may affect soil biotic communities. The first of these occurs through herbivore effects on patterns of root exudation and carbon allocation. These effects manifest themselves either as short-term changes in plant C allocation and root exudation or as long-term changes in root biomass and morphology. Evidence suggests that these mechanisms positively influence the size and activity of the soil biotic community and may alter the supply of nutrients in the rhizosphere for plant uptake and regrowth. The second of these involves herbivores influencing soil organisms through altering the quality of input of plant litter. Possible mechanisms by which this occurs are through herbivory enhancing nitrogen contents of root litter, through herbivory affecting production of secondary metabolites and concentrations of nutrients in foliage and thus in leaf litter and through selective foliar feeding causing shifts in plant community structure and thus the nature of litter input to the soil. While the effects of herbivory on soil organisms via plant responses may be extremely important, the directions of these effects are often unpredictable because several mechanisms are often involved and because of the inherently complex nature of soil food-web interactions; this creates obvious difficulties in developing general principles about how herbivory affects soil food-webs. Finally, it is apparent that very little is understood on how responses of soil organisms to herbivory affect those ecosystem-level processes regulated by the soil food-web (e.g. decomposition, nutrient mineralisation) and that such information is essential in developing a balanced understanding about how herbivory affects ecosystem function.","DOI":"10.1016/S0038-0717(98)00069-8","ISSN":"0038-0717","shortTitle":"Linking above-ground and below-ground interactions","journalAbbreviation":"Soil Biology and Biochemistry","author":[{"family":"Bardgett","given":"Richard D."},{"family":"Wardle","given":"David A."},{"family":"Yeates","given":"Gregor W."}],"issued":{"date-parts":[["1998",12]]}}}],"schema":"https://github.com/citation-style-language/schema/raw/master/csl-citation.json"}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(Bardgett, Wardle, &amp; Yeates, 1998)</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whereas a global synthesis of data comparing grazed and ungrazed grasslands found a mix of positive and negative effects on standing root biomass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{"citationID":"2c8ah8kkio","properties":{"formattedCitation":"(Milchunas &amp; Lauenroth, 1993)","plainCitation":"(Milchunas &amp; Lauenroth, 1993)","noteIndex":0},"citationItems":[{"id":679,"uris":["http://zotero.org/users/783798/items/4J65TBAI"],"uri":["http://zotero.org/users/783798/items/4J65TBAI"],"itemData":{"id":679,"type":"article-journal","title":"Quantitative effects of grazing on vegetation and soils over a global range of environments","container-title":"Ecological Monographs","page":"327-366","volume":"63","issue":"4","source":"esajournals.org.lp.hscl.ufl.edu (Atypon)","abstract":"Multiple regression analyses were performed on a worldwide 236—site data set compiled from studies that compared species composition, aboveground net primary production (ANPP), root biomass, and soil nutrients of grazed vs. protected, ungrazed sites. The objective was to quantitatively assess factors relating to differential sensitivities of ecosystems to grazing by large herbivores. A key question in this assessment was: Do empirically based, broad—scale relationships correspond to ecological theories of plant—animal interactions and conceptual frameworks for management of the world's grazing lands? Changes in species composition with grazing were primarily a function of ANPP and the evolutionary history of grazing of the site, with level of consumption third in importance. Changes in species composition increased with increasing productivity and with longer, more intense evolutionary histories of grazing. These three variables explained &gt;50% of the variance in the species response of grasslands or grasslands—plus—shrublands to grazing, even though methods of measurement and grazing systems varied among studies. Years of protection from grazing was a significant variable only in the model for shrublands. Similar variables entered models of change in the dominant species with grazing. As with species composition, sensitivities of change in dominant species were greater to varying ecosystem—environmental variables than to varying grazing variables, from low to high values. Increase of the dominant species under grazing were predicted under some conditions, and decreases were more likely among bunch grasses than other life—forms and more likely among perennials than annuals. The response of shrublands was different from that of grasslands, both in terms of species composition and the dominant species. Our analyses support the perception of grazing as a factor in the conversion of grasslands to less desirable shrublands, but also suggest that we may be inadvertently grazing shrublands more intensively than grasslands. Percentage differences in ANPP between grazed and ungrazed sites decreased with increasingly long evolutionary histories of grazing and increased with increasing ANPP, levels of consumption, or years of treatment. Although most effects of grazing on ANPP were negative, some were not, and the statistical models predicted increases in ANPP with grazing under conditions of long evolutionary history, low consumption, few years of treatment, and low ANPP for grasslands—plus—shrublands. The data and the models support the controversial hypothesis that grazing can increase ANPP in some situations. Similar to species variables, percentage differences in ANPP between grazed and ungrazed treatments were more sensitive to varying ecosystem—environmental variables than to varying grazing variables. Within levels not considered to be abusive \"overgrazing,\" the geographical location where grazing occurs may be more important than how many animals are grazed or how intensively an area is grazed. Counter to the commonly held view that grazing negatively impacts root systems, there was no relationship between difference in ANPP with grazing and difference in root mass; as many positive as negative differences occurred, even though most ANPP differences were negative. Further, there was a weak relationship between change in species composition and change in ANPP, and no relationship with root mass, soil organic matter, or soil nitrogen. All three belowground variables displayed both positive and negative values in response to grazing. Current management of much of the world's grazing lands based on species composition criteria may lead to erroneous conclusions concerning the long—term ability of a system to sustain productivity.  See full-text article at JSTOR","DOI":"10.2307/2937150","ISSN":"0012-9615","journalAbbreviation":"Ecological Monographs","author":[{"family":"Milchunas","given":"D. G."},{"family":"Lauenroth","given":"W. K."}],"issued":{"date-parts":[["1993",11,1]]}}}],"schema":"https://github.com/citation-style-language/schema/raw/master/csl-citation.json"}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(Milchunas &amp; Lauenroth, 1993)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Overall, this discordance suggests that variations in</w:t>
      </w:r>
      <w:r>
        <w:rPr>
          <w:rFonts w:ascii="Times New Roman" w:hAnsi="Times New Roman" w:cs="Times New Roman"/>
          <w:sz w:val="24"/>
          <w:szCs w:val="24"/>
        </w:rPr>
        <w:t xml:space="preserve"> plant composition,</w:t>
      </w:r>
      <w:r w:rsidRPr="00E761EA">
        <w:rPr>
          <w:rFonts w:ascii="Times New Roman" w:hAnsi="Times New Roman" w:cs="Times New Roman"/>
          <w:sz w:val="24"/>
          <w:szCs w:val="24"/>
        </w:rPr>
        <w:t xml:space="preserve"> underlying environmental factors, grazing intensity, or </w:t>
      </w:r>
      <w:r>
        <w:rPr>
          <w:rFonts w:ascii="Times New Roman" w:hAnsi="Times New Roman" w:cs="Times New Roman"/>
          <w:sz w:val="24"/>
          <w:szCs w:val="24"/>
        </w:rPr>
        <w:t>some combination of these factors</w:t>
      </w:r>
      <w:r w:rsidRPr="00E761EA">
        <w:rPr>
          <w:rFonts w:ascii="Times New Roman" w:hAnsi="Times New Roman" w:cs="Times New Roman"/>
          <w:sz w:val="24"/>
          <w:szCs w:val="24"/>
        </w:rPr>
        <w:t xml:space="preserve"> </w:t>
      </w:r>
      <w:r>
        <w:rPr>
          <w:rFonts w:ascii="Times New Roman" w:hAnsi="Times New Roman" w:cs="Times New Roman"/>
          <w:sz w:val="24"/>
          <w:szCs w:val="24"/>
        </w:rPr>
        <w:t>significantly mediates</w:t>
      </w:r>
      <w:r w:rsidRPr="00E761EA">
        <w:rPr>
          <w:rFonts w:ascii="Times New Roman" w:hAnsi="Times New Roman" w:cs="Times New Roman"/>
          <w:sz w:val="24"/>
          <w:szCs w:val="24"/>
        </w:rPr>
        <w:t xml:space="preserve"> the </w:t>
      </w:r>
      <w:r>
        <w:rPr>
          <w:rFonts w:ascii="Times New Roman" w:hAnsi="Times New Roman" w:cs="Times New Roman"/>
          <w:sz w:val="24"/>
          <w:szCs w:val="24"/>
        </w:rPr>
        <w:t>effects</w:t>
      </w:r>
      <w:r w:rsidRPr="00E761EA">
        <w:rPr>
          <w:rFonts w:ascii="Times New Roman" w:hAnsi="Times New Roman" w:cs="Times New Roman"/>
          <w:sz w:val="24"/>
          <w:szCs w:val="24"/>
        </w:rPr>
        <w:t xml:space="preserve"> of grazing on root production.</w:t>
      </w:r>
      <w:r>
        <w:rPr>
          <w:rFonts w:ascii="Times New Roman" w:hAnsi="Times New Roman" w:cs="Times New Roman"/>
          <w:sz w:val="24"/>
          <w:szCs w:val="24"/>
        </w:rPr>
        <w:t xml:space="preserve"> </w:t>
      </w:r>
    </w:p>
    <w:p w14:paraId="7DC5C292" w14:textId="61167298" w:rsidR="00AC21D6" w:rsidRDefault="00AC21D6" w:rsidP="00AC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Grazing effects</w:t>
      </w:r>
      <w:r w:rsidRPr="00E761EA">
        <w:rPr>
          <w:rFonts w:ascii="Times New Roman" w:hAnsi="Times New Roman" w:cs="Times New Roman"/>
          <w:sz w:val="24"/>
          <w:szCs w:val="24"/>
        </w:rPr>
        <w:t xml:space="preserve"> </w:t>
      </w:r>
      <w:r>
        <w:rPr>
          <w:rFonts w:ascii="Times New Roman" w:hAnsi="Times New Roman" w:cs="Times New Roman"/>
          <w:sz w:val="24"/>
          <w:szCs w:val="24"/>
        </w:rPr>
        <w:t>on belowground production</w:t>
      </w:r>
      <w:r w:rsidRPr="00E761EA">
        <w:rPr>
          <w:rFonts w:ascii="Times New Roman" w:hAnsi="Times New Roman" w:cs="Times New Roman"/>
          <w:sz w:val="24"/>
          <w:szCs w:val="24"/>
        </w:rPr>
        <w:t xml:space="preserve"> may</w:t>
      </w:r>
      <w:r>
        <w:rPr>
          <w:rFonts w:ascii="Times New Roman" w:hAnsi="Times New Roman" w:cs="Times New Roman"/>
          <w:sz w:val="24"/>
          <w:szCs w:val="24"/>
        </w:rPr>
        <w:t xml:space="preserve"> not only</w:t>
      </w:r>
      <w:r w:rsidRPr="00E761EA">
        <w:rPr>
          <w:rFonts w:ascii="Times New Roman" w:hAnsi="Times New Roman" w:cs="Times New Roman"/>
          <w:sz w:val="24"/>
          <w:szCs w:val="24"/>
        </w:rPr>
        <w:t xml:space="preserve"> vary based on plant species, </w:t>
      </w:r>
      <w:r>
        <w:rPr>
          <w:rFonts w:ascii="Times New Roman" w:hAnsi="Times New Roman" w:cs="Times New Roman"/>
          <w:sz w:val="24"/>
          <w:szCs w:val="24"/>
        </w:rPr>
        <w:t>but also on the genotypic composition of a grazed stand</w:t>
      </w:r>
      <w:r w:rsidRPr="00E761EA">
        <w:rPr>
          <w:rFonts w:ascii="Times New Roman" w:hAnsi="Times New Roman" w:cs="Times New Roman"/>
          <w:sz w:val="24"/>
          <w:szCs w:val="24"/>
        </w:rPr>
        <w:t xml:space="preserve">, given the increasing evidence of the importance of </w:t>
      </w:r>
      <w:r>
        <w:rPr>
          <w:rFonts w:ascii="Times New Roman" w:hAnsi="Times New Roman" w:cs="Times New Roman"/>
          <w:sz w:val="24"/>
          <w:szCs w:val="24"/>
        </w:rPr>
        <w:t>intraspecific</w:t>
      </w:r>
      <w:r w:rsidRPr="00E761EA">
        <w:rPr>
          <w:rFonts w:ascii="Times New Roman" w:hAnsi="Times New Roman" w:cs="Times New Roman"/>
          <w:sz w:val="24"/>
          <w:szCs w:val="24"/>
        </w:rPr>
        <w:t xml:space="preserve"> variation in driving ecosystem structure and function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{"citationID":"5XJmqNiG","properties":{"formattedCitation":"(Madritch &amp; Hunter, 2002; Whitham et al., 2006)","plainCitation":"(Madritch &amp; Hunter, 2002; Whitham et al., 2006)","noteIndex":0},"citationItems":[{"id":795,"uris":["http://zotero.org/users/783798/items/PWKRSQ62"],"uri":["http://zotero.org/users/783798/items/PWKRSQ62"],"itemData":{"id":795,"type":"article-journal","title":"Phenotypic diversity influences ecosystem functioning in an Oak sandhills community","container-title":"Ecology","page":"2084-2090","volume":"83","issue":"8","source":"esajournals.org.lp.hscl.ufl.edu (Atypon)","abstract":"Given the drastic decline in biodiversity at all levels, it is imperative that we consider the potential effects of diversity within single species on ecosystem functioning. However, empirical data describing the relationship between intraspecific diversity and ecosystem functioning are lacking. We present field data demonstrating that the litter phenotype of individual trees affects carbon and nitrogen fluxes during decomposition, and that single-phenotype treatments differ in ecosystem processes from a phenotypic mix. Since nutrient dynamics are related to the chemistry of the litter, we then used the strength of the relationship between genetic distance and litter chemistry to infer the existence of genotypic effects on ecosystem functioning. In combination, our results provide the first evidence that losses in intraspecific diversity can affect the ecosystem processes of carbon and nitrogen cycling.","DOI":"10.1890/0012-9658(2002)083[2084:PDIEFI]2.0.CO;2","ISSN":"0012-9658","journalAbbreviation":"Ecology","author":[{"family":"Madritch","given":"Michael D."},{"family":"Hunter","given":"Mark D."}],"issued":{"date-parts":[["2002",8,1]]}}},{"id":616,"uris":["http://zotero.org/users/783798/items/FT57R5DR"],"uri":["http://zotero.org/users/783798/items/FT57R5DR"],"itemData":{"id":616,"type":"article-journal","title":"A framework for community and ecosystem genetics: from genes to ecosystems","container-title":"Nature Reviews Genetics","page":"510-523","volume":"7","issue":"7","source":"www.nature.com.lp.hscl.ufl.edu","abstract":"Can heritable traits in a single species affect an entire ecosystem? Recent studies show that such traits in a common tree have predictable effects on community structure and ecosystem processes. Because these 'community and ecosystem phenotypes' have a genetic basis and are heritable, we can begin to apply the principles of population and quantitative genetics to place the study of complex communities and ecosystems within an evolutionary framework. This framework could allow us to understand, for the first time, the genetic basis of ecosystem processes, and the effect of such phenomena as climate change and introduced transgenic organisms on entire communities.","DOI":"10.1038/nrg1877","ISSN":"1471-0056","shortTitle":"A framework for community and ecosystem genetics","journalAbbreviation":"Nat Rev Genet","author":[{"family":"Whitham","given":"Thomas G."},{"family":"Bailey","given":"Joseph K."},{"family":"Schweitzer","given":"Jennifer A."},{"family":"Shuster","given":"Stephen M."},{"family":"Bangert","given":"Randy K."},{"family":"LeRoy","given":"Carri J."},{"family":"Lonsdorf","given":"Eric V."},{"family":"Allan","given":"Gery J."},{"family":"DiFazio","given":"Stephen P."},{"family":"Potts","given":"Brad M."},{"family":"Fischer","given":"Dylan G."},{"family":"Gehring","given":"Catherine A."},{"family":"Lindroth","given":"Richard L."},{"family":"Marks","given":"Jane C."},{"family":"Hart","given":"Stephen C."},{"family":"Wimp","given":"Gina M."},{"family":"Wooley","given":"Stuart C."}],"issued":{"date-parts":[["2006",7]]}}}],"schema":"https://github.com/citation-style-language/schema/raw/master/csl-citation.json"}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(Madritch &amp; Hunter, 2002; Whitham et al., 2006)</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In general, some literature suggests that reduced root allocation (and increased shoot allocation) following grazing may represent an evolutionarily adaptive trait for grazing tolerance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{"citationID":"20dpbd8at4","properties":{"formattedCitation":"(Briske &amp; Richards, 1995)","plainCitation":"(Briske &amp; Richards, 1995)","noteIndex":0},"citationItems":[{"id":1035,"uris":["http://zotero.org/users/783798/items/ENCVC42C"],"uri":["http://zotero.org/users/783798/items/ENCVC42C"],"itemData":{"id":1035,"type":"chapter","title":"Plant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(Briske &amp; Richards, 1995)</w:t>
      </w:r>
      <w:r>
        <w:rPr>
          <w:rFonts w:ascii="Times New Roman" w:hAnsi="Times New Roman" w:cs="Times New Roman"/>
          <w:sz w:val="24"/>
          <w:szCs w:val="24"/>
        </w:rPr>
        <w:fldChar w:fldCharType="end"/>
      </w:r>
      <w:r>
        <w:rPr>
          <w:rFonts w:ascii="Times New Roman" w:hAnsi="Times New Roman" w:cs="Times New Roman"/>
          <w:sz w:val="24"/>
          <w:szCs w:val="24"/>
        </w:rPr>
        <w:t xml:space="preserve">. For instance,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{"citationID":"121a51u4bc","properties":{"formattedCitation":"(Carman 1985)","plainCitation":"(Carman 1985)","dontUpdate":true,"noteIndex":0},"citationItems":[{"id":1034,"uris":["http://zotero.org/users/783798/items/JRIRGI3V"],"uri":["http://zotero.org/users/783798/items/JRIRGI3V"],"itemData":{"id":1034,"type":"article-journal","title":"Morphological Characterization and Defoliation Responses of Selected Schizachyrium scoparium Genotypes","container-title":"The American Midland Naturalist","page":"37-43","volume":"114","issue":"1","source":"JSTOR","abstract":"Allocation priorities before and after a severe defoliation were studied in a controlled environment for four genotypes of Schizachyrium scoparium selected for extremes in leaf length and tillering rate. Rates of leaf appearance for young tillers with 3-6 leaves were uniform and not correlated with fluctuations in leaf length within genotype, but were significantly lower for the long-leaved relative to the short-leaved genotypes. Rates of leaf elongation and leaf area expansion were generally correlated with fluctuations in leaf length within genotypes but not among genotypes. Nondefoliated tillers with 4-6 leaves of the slow-tillering genotypes produced more and longer roots than tillers of the rapid-tillering genotypes. This observation is reasonably explained by increased availability of carbon resources for root growth in slow-tillering genotypes. However, root growth following defoliation was significantly greater and shoot growth was significantly less for the long-leaved as compared to the short-leaved genotype, irrespective of tillering rate. It is suggested that rates of leaf elongation and carbon allocation following defoliation are genotypically determined, the latter providing important variation in natural populations for partitioning by the selection pressures of intense herbivory.","DOI":"10.2307/2425238","ISSN":"0003-0031","journalAbbreviation":"The American Midland Naturalist","author":[{"family":"Carman","given":"J. G."}],"issued":{"date-parts":[["1985"]]}}}],"schema":"https://github.com/citation-style-language/schema/raw/master/csl-citation.json"} </w:instrText>
      </w:r>
      <w:r>
        <w:rPr>
          <w:rFonts w:ascii="Times New Roman" w:hAnsi="Times New Roman" w:cs="Times New Roman"/>
          <w:sz w:val="24"/>
          <w:szCs w:val="24"/>
        </w:rPr>
        <w:fldChar w:fldCharType="separate"/>
      </w:r>
      <w:r w:rsidRPr="00DB1313">
        <w:rPr>
          <w:rFonts w:ascii="Times New Roman" w:hAnsi="Times New Roman" w:cs="Times New Roman"/>
          <w:sz w:val="24"/>
        </w:rPr>
        <w:t xml:space="preserve">Carman </w:t>
      </w:r>
      <w:r>
        <w:rPr>
          <w:rFonts w:ascii="Times New Roman" w:hAnsi="Times New Roman" w:cs="Times New Roman"/>
          <w:sz w:val="24"/>
        </w:rPr>
        <w:t>(</w:t>
      </w:r>
      <w:r w:rsidRPr="00DB1313">
        <w:rPr>
          <w:rFonts w:ascii="Times New Roman" w:hAnsi="Times New Roman" w:cs="Times New Roman"/>
          <w:sz w:val="24"/>
        </w:rPr>
        <w:t>1985)</w:t>
      </w:r>
      <w:r>
        <w:rPr>
          <w:rFonts w:ascii="Times New Roman" w:hAnsi="Times New Roman" w:cs="Times New Roman"/>
          <w:sz w:val="24"/>
          <w:szCs w:val="24"/>
        </w:rPr>
        <w:fldChar w:fldCharType="end"/>
      </w:r>
      <w:r>
        <w:rPr>
          <w:rFonts w:ascii="Times New Roman" w:hAnsi="Times New Roman" w:cs="Times New Roman"/>
          <w:sz w:val="24"/>
          <w:szCs w:val="24"/>
        </w:rPr>
        <w:t xml:space="preserve"> noted that short-leaved genotypes of </w:t>
      </w:r>
      <w:r w:rsidRPr="007B774B">
        <w:rPr>
          <w:rFonts w:ascii="Times New Roman" w:hAnsi="Times New Roman" w:cs="Times New Roman"/>
          <w:i/>
          <w:sz w:val="24"/>
          <w:szCs w:val="24"/>
        </w:rPr>
        <w:t>Schizachyrium scoparium</w:t>
      </w:r>
      <w:r>
        <w:rPr>
          <w:rFonts w:ascii="Times New Roman" w:hAnsi="Times New Roman" w:cs="Times New Roman"/>
          <w:i/>
          <w:sz w:val="24"/>
          <w:szCs w:val="24"/>
        </w:rPr>
        <w:t xml:space="preserve">, </w:t>
      </w:r>
      <w:r>
        <w:rPr>
          <w:rFonts w:ascii="Times New Roman" w:hAnsi="Times New Roman" w:cs="Times New Roman"/>
          <w:sz w:val="24"/>
          <w:szCs w:val="24"/>
        </w:rPr>
        <w:t xml:space="preserve">selected from a long-term grazed site, exhibited lower rates of root elongation post-grazing than longer-leaved genotypes from a long-term grazing excluded site. Planted pasture grasses also have been shown to exhibit genotypic variability in shoot and root production in response to grazing (e.g.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{"citationID":"293k1b8i8d","properties":{"formattedCitation":"(Dawson et al. 2000)","plainCitation":"(Dawson et al. 2000)","dontUpdate":true,"noteIndex":0},"citationItems":[{"id":1036,"uris":["http://zotero.org/users/783798/items/TWIE2HJP"],"uri":["http://zotero.org/users/783798/items/TWIE2HJP"],"itemData":{"id":1036,"type":"chapter","title":"Effects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Dawson et al.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61EA">
        <w:rPr>
          <w:rFonts w:ascii="Times New Roman" w:hAnsi="Times New Roman" w:cs="Times New Roman"/>
          <w:sz w:val="24"/>
          <w:szCs w:val="24"/>
        </w:rPr>
        <w:t>For example, Interrante et al. (2009) observed significant</w:t>
      </w:r>
      <w:r>
        <w:rPr>
          <w:rFonts w:ascii="Times New Roman" w:hAnsi="Times New Roman" w:cs="Times New Roman"/>
          <w:sz w:val="24"/>
          <w:szCs w:val="24"/>
        </w:rPr>
        <w:t>ly less</w:t>
      </w:r>
      <w:r w:rsidRPr="00E761EA">
        <w:rPr>
          <w:rFonts w:ascii="Times New Roman" w:hAnsi="Times New Roman" w:cs="Times New Roman"/>
          <w:sz w:val="24"/>
          <w:szCs w:val="24"/>
        </w:rPr>
        <w:t xml:space="preserve"> plant cover in recently selected, upright-growing </w:t>
      </w:r>
      <w:r>
        <w:rPr>
          <w:rFonts w:ascii="Times New Roman" w:hAnsi="Times New Roman" w:cs="Times New Roman"/>
          <w:i/>
          <w:sz w:val="24"/>
          <w:szCs w:val="24"/>
        </w:rPr>
        <w:t>P</w:t>
      </w:r>
      <w:r w:rsidR="00BD45EE">
        <w:rPr>
          <w:rFonts w:ascii="Times New Roman" w:hAnsi="Times New Roman" w:cs="Times New Roman"/>
          <w:i/>
          <w:sz w:val="24"/>
          <w:szCs w:val="24"/>
        </w:rPr>
        <w:t>aspalum</w:t>
      </w:r>
      <w:r>
        <w:rPr>
          <w:rFonts w:ascii="Times New Roman" w:hAnsi="Times New Roman" w:cs="Times New Roman"/>
          <w:i/>
          <w:sz w:val="24"/>
          <w:szCs w:val="24"/>
        </w:rPr>
        <w:t xml:space="preserve"> notatum </w:t>
      </w:r>
      <w:r>
        <w:rPr>
          <w:rFonts w:ascii="Times New Roman" w:hAnsi="Times New Roman" w:cs="Times New Roman"/>
          <w:sz w:val="24"/>
          <w:szCs w:val="24"/>
        </w:rPr>
        <w:t>(</w:t>
      </w:r>
      <w:r w:rsidR="00BD45EE">
        <w:rPr>
          <w:rFonts w:ascii="Times New Roman" w:hAnsi="Times New Roman" w:cs="Times New Roman"/>
          <w:sz w:val="24"/>
          <w:szCs w:val="24"/>
        </w:rPr>
        <w:t>b</w:t>
      </w:r>
      <w:r>
        <w:rPr>
          <w:rFonts w:ascii="Times New Roman" w:hAnsi="Times New Roman" w:cs="Times New Roman"/>
          <w:sz w:val="24"/>
          <w:szCs w:val="24"/>
        </w:rPr>
        <w:t>ahiagrass) cultivars</w:t>
      </w:r>
      <w:r w:rsidRPr="00E761EA">
        <w:rPr>
          <w:rFonts w:ascii="Times New Roman" w:hAnsi="Times New Roman" w:cs="Times New Roman"/>
          <w:sz w:val="24"/>
          <w:szCs w:val="24"/>
        </w:rPr>
        <w:t xml:space="preserve"> in response to severe, </w:t>
      </w:r>
      <w:r w:rsidRPr="00E761EA">
        <w:rPr>
          <w:rFonts w:ascii="Times New Roman" w:hAnsi="Times New Roman" w:cs="Times New Roman"/>
          <w:sz w:val="24"/>
          <w:szCs w:val="24"/>
        </w:rPr>
        <w:lastRenderedPageBreak/>
        <w:t xml:space="preserve">frequent defoliation, but did not observe </w:t>
      </w:r>
      <w:r>
        <w:rPr>
          <w:rFonts w:ascii="Times New Roman" w:hAnsi="Times New Roman" w:cs="Times New Roman"/>
          <w:sz w:val="24"/>
          <w:szCs w:val="24"/>
        </w:rPr>
        <w:t xml:space="preserve">less cover with the same defoliation of </w:t>
      </w:r>
      <w:r w:rsidRPr="00E761EA">
        <w:rPr>
          <w:rFonts w:ascii="Times New Roman" w:hAnsi="Times New Roman" w:cs="Times New Roman"/>
          <w:sz w:val="24"/>
          <w:szCs w:val="24"/>
        </w:rPr>
        <w:t xml:space="preserve">the widely naturalized </w:t>
      </w:r>
      <w:r>
        <w:rPr>
          <w:rFonts w:ascii="Times New Roman" w:hAnsi="Times New Roman" w:cs="Times New Roman"/>
          <w:sz w:val="24"/>
          <w:szCs w:val="24"/>
        </w:rPr>
        <w:t>cultivars</w:t>
      </w:r>
      <w:r w:rsidRPr="00E761EA">
        <w:rPr>
          <w:rFonts w:ascii="Times New Roman" w:hAnsi="Times New Roman" w:cs="Times New Roman"/>
          <w:sz w:val="24"/>
          <w:szCs w:val="24"/>
        </w:rPr>
        <w:t xml:space="preserve">, suggesting significant </w:t>
      </w:r>
      <w:r>
        <w:rPr>
          <w:rFonts w:ascii="Times New Roman" w:hAnsi="Times New Roman" w:cs="Times New Roman"/>
          <w:sz w:val="24"/>
          <w:szCs w:val="24"/>
        </w:rPr>
        <w:t>intraspecific</w:t>
      </w:r>
      <w:r w:rsidRPr="00E761EA">
        <w:rPr>
          <w:rFonts w:ascii="Times New Roman" w:hAnsi="Times New Roman" w:cs="Times New Roman"/>
          <w:sz w:val="24"/>
          <w:szCs w:val="24"/>
        </w:rPr>
        <w:t xml:space="preserve"> variability in</w:t>
      </w:r>
      <w:r>
        <w:rPr>
          <w:rFonts w:ascii="Times New Roman" w:hAnsi="Times New Roman" w:cs="Times New Roman"/>
          <w:sz w:val="24"/>
          <w:szCs w:val="24"/>
        </w:rPr>
        <w:t xml:space="preserve"> grazing tolerance and</w:t>
      </w:r>
      <w:r w:rsidRPr="00E761EA">
        <w:rPr>
          <w:rFonts w:ascii="Times New Roman" w:hAnsi="Times New Roman" w:cs="Times New Roman"/>
          <w:sz w:val="24"/>
          <w:szCs w:val="24"/>
        </w:rPr>
        <w:t xml:space="preserve"> belowground allocation</w:t>
      </w:r>
      <w:r>
        <w:rPr>
          <w:rFonts w:ascii="Times New Roman" w:hAnsi="Times New Roman" w:cs="Times New Roman"/>
          <w:sz w:val="24"/>
          <w:szCs w:val="24"/>
        </w:rPr>
        <w:t xml:space="preserve">. </w:t>
      </w:r>
    </w:p>
    <w:p w14:paraId="26C655EC" w14:textId="0D3EC5E0" w:rsidR="00AC21D6" w:rsidRDefault="00AC21D6" w:rsidP="00AC2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 production is a critical component of predicting the carbon cycle in grassland ecosystems, it is difficult to monitor or predict over large spatial scales. Thus, regional-scale grassland models have been developed that predict total NPP and/or greenhouse gas exchange on the basis of aboveground canopy characteristics estimated from remote sensing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{"citationID":"1u5jl8dcb","properties":{"formattedCitation":"(Gu, Wylie, &amp; Bliss, 2013; Houborg &amp; Soegaard, 2004; Li, Potter, &amp; Hiatt, 2012)","plainCitation":"(Gu, Wylie, &amp; Bliss, 2013; Houborg &amp; Soegaard, 2004; Li, Potter, &amp; Hiatt, 2012)","noteIndex":0},"citationItems":[{"id":1075,"uris":["http://zotero.org/users/783798/items/22CXGSMF"],"uri":["http://zotero.org/users/783798/items/22CXGSMF"],"itemData":{"id":1075,"type":"article-journal","title":"Regional simulation of ecosystem CO2 and water vapor exchange for agricultural land using NOAA AVHRR and Terra MODIS satellite data. Application to Zealand, Denmark","container-title":"Remote Sensing of Environment","page":"150-167","volume":"93","issue":"1–2","source":"ScienceDirect","abstract":"While accurate information on ecosystem CO2 and water vapor exchange is available at eddy covariance flux tower sites, methods to expand predictions of CO2 and energy exchange to regional or global scales with high fidelity are lacking. The main objective of this study was to examine the applicability of land surface and atmospheric products from the Moderate Resolution Imaging Spectroradiometer (MODIS) and the Advanced Very High Resolution Radiometer (AVHRR) for assessing the spatial variation in CO2 and water vapor fluxes for cloudless agricultural land pixels at the Island of Zealand, Denmark. The spatial distribution of green leaf area index, direct-beam and diffuse solar radiation and air humidity was inferred on the basis of late morning MODIS data that was combined with afternoon AVHRR data to resolve the diurnal variation in air and surface temperature. These variables were used in a coupled “two-leaf” ecosystem model operating at an hourly time scale.\n\nThe enhanced vegetation index (EVI) was strongly correlated with field measurements of green leaf area index (r2=0.91) and remained sensitive to variations in green biomass up to green leaf area indices of 4–5. Evaluation against standard meteorological data showed that instantaneous estimates of air temperature, actual vapor pressure and incoming solar radiation could be retrieved with overall root mean square errors of 2.5 °C, 138.3 Pa and 47.7 W m−2, respectively. The combination of late morning and afternoon inferences made it possible to resolve the diurnal course in key model parameters, and predicted rates of ecosystem CO2 and water vapor exchange were comparable to eddy covariance measurements at a single flux tower. A large spatial diversity in CO2 and water vapor exchange was maintained throughout the study period due to significant regional variations in meteorological input variables and large spatial differences in canopy development. The results of this study stress the necessity of pixel based estimates for an accurate evaluation of regional budgets of CO2 and water vapor exchange.","DOI":"10.1016/j.rse.2004.07.001","ISSN":"0034-4257","journalAbbreviation":"Remote Sensing of Environment","author":[{"family":"Houborg","given":"Rasmus Moeller"},{"family":"Soegaard","given":"Henrik"}],"issued":{"date-parts":[["2004",10,30]]}}},{"id":1095,"uris":["http://zotero.org/users/783798/items/EBN97F89"],"uri":["http://zotero.org/users/783798/items/EBN97F89"],"itemData":{"id":1095,"type":"article-journal","title":"Monitoring of net primary production in California rangelands using Landsat and MODIS satellite remote sensing","container-title":"Natural Resources","page":"56-65","volume":"3","author":[{"family":"Li","given":"Shuang"},{"family":"Potter","given":"Christopher"},{"family":"Hiatt","given":"Cyrus"}],"issued":{"date-parts":[["2012"]]}}},{"id":872,"uris":["http://zotero.org/users/783798/items/NCXV9N48"],"uri":["http://zotero.org/users/783798/items/NCXV9N48"],"itemData":{"id":872,"type":"article-journal","title":"Mapping grassland productivity with 250-m eMODIS NDVI and SSURGO database over the Greater Platte River Basin, USA","container-title":"Ecological Indicators","page":"31-36","volume":"24","source":"ScienceDirect","abstract":"This study assessed and described a relationship between satellite-derived growing season averaged Normalized Difference Vegetation Index (NDVI) and annual productivity for grasslands within the Greater Platte River Basin (GPRB) of the United States. We compared growing season averaged NDVI (GSN) with Soil Survey Geographic (SSURGO) database rangeland productivity and flux tower Gross Primary Productivity (GPP) for grassland areas. The GSN was calculated for each of nine years (2000–2008) using the 7-day composite 250-m eMODIS (expedited Moderate Resolution Imaging Spectroradiometer) NDVI data. Strong correlations exist between the nine-year mean GSN (MGSN) and SSURGO annual productivity for grasslands (R2 = 0.74 for approximately 8000 pixels randomly selected from eight homogeneous regions within the GPRB; R2 = 0.96 for the 14 cluster-averaged points). Results also reveal a strong correlation between GSN and flux tower growing season averaged GPP (R2 = 0.71). Finally, we developed an empirical equation to estimate grassland productivity based on the MGSN. Spatially explicit estimates of grassland productivity over the GPRB were generated, which improved the regional consistency of SSURGO grassland productivity data and can help scientists and land managers to better understand the actual biophysical and ecological characteristics of grassland systems in the GPRB. This final estimated grassland production map can also be used as an input for biogeochemical, ecological, and climate change models.","DOI":"10.1016/j.ecolind.2012.05.024","ISSN":"1470-160X","journalAbbreviation":"Ecological Indicators","author":[{"family":"Gu","given":"Yingxin"},{"family":"Wylie","given":"Bruce K."},{"family":"Bliss","given":"Norman B."}],"issued":{"date-parts":[["2013",1]]}}}],"schema":"https://github.com/citation-style-language/schema/raw/master/csl-citation.json"}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(Gu, Wylie, &amp; Bliss, 2013; Houborg &amp; Soegaard, 2004; Li, Potter, &amp; Hiatt, 2012)</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some previous work has sought to predict BNPP on the basis of readily obtained aboveground measurements in both grasslands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{"citationID":"1v99ht1tho","properties":{"formattedCitation":"(Gill et al., 2002)","plainCitation":"(Gill et al., 2002)","noteIndex":0},"citationItems":[{"id":699,"uris":["http://zotero.org/users/783798/items/RXCVKVEZ"],"uri":["http://zotero.org/users/783798/items/RXCVKVEZ"],"itemData":{"id":699,"type":"article-journal","title":"Using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(Gill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forests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{"citationID":"1mtsa3odep","properties":{"formattedCitation":"(Chen, Zhang, Cihlar, Bauhus, &amp; Price, n.d.)","plainCitation":"(Chen, Zhang, Cihlar, Bauhus, &amp; Price, n.d.)","noteIndex":0},"citationItems":[{"id":1197,"uris":["http://zotero.org/users/783798/items/HH6PBJAS"],"uri":["http://zotero.org/users/783798/items/HH6PBJAS"],"itemData":{"id":1197,"type":"article-journal","title":"Estimating fine-root biomass and production of boreal and cool temperate forests using aboveground measurements: A new approach","container-title":"Plant and Soil","page":"31-46","volume":"265","issue":"1-2","source":"link.springer.com.lp.hscl.ufl.edu","abstract":"Information of fine-root biomass and production is critical for quantifying the productivity and carbon cycle of forest ecosystems, and yet our ability to obtain this information especially at a large spatial scale (e.g., regional to global) is extremely limited. Several studies attempted to relate fine-root biomass and production with various aboveground variables that can be measured more easily so that fine-root biomass and production could be estimated at a large spatial scale, but found the correlations were generally weak or non-existed at the stand level. In this study, we tested a new approach: instead of using the conventional way of analysing fine-root biomass at the stand level, we analysed fine-root data at the tree level. Fine-root biomass of overstory trees in stand was first separated from that of understory and standardized to a common fine-root definition of &lt; 2 mm or &lt; 5 mm diameter. Afterwards, we calculated fine-root biomass per tree for a ‘representative’ tree size of mean basal area for each stand. Statistically significant correlations between the fine-root biomass per tree and the diameter at the ground surface were found for all four boreal and cool temperate spruce, pine, fir and broadleaf forest types, and so allometric equations were developed for each group using a total of n = 212 measurements. The stand-level fine-root biomass of trees estimated using the allometric equations agrees well with the measurements, with r2 values of 0.64 and 0.57 (n = 171), respectively, for fine-roots &lt; 2 mmand &lt; 5 mm diameter. This study further estimated fine-root production as the product of fine-root turnover rate and fine-root biomass, and determined the turnover rate as a function of fine-root biomass, stand age, and mean annual temperature. The estimates of tree fine-root production agree well with reported values, with r2 value of 0.53 for &lt; 2 mm and 0.54 for &lt; 5 mm diameter (n = 162) at the stand level.","DOI":"10.1007/s11104-005-8503-3","ISSN":"0032-079X, 1573-5036","shortTitle":"Estimating fine-root biomass and production of boreal and cool temperate forests using aboveground measurements","journalAbbreviation":"Plant Soil","language":"en","author":[{"family":"Chen","given":"Wenjun"},{"family":"Zhang","given":"Quanfa"},{"family":"Cihlar","given":"Josef"},{"family":"Bauhus","given":"Jürgen"},{"family":"Price","given":"David T."}]}}],"schema":"https://github.com/citation-style-language/schema/raw/master/csl-citation.json"}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(Chen, Zhang, Cihlar, Bauhus, &amp; Price, n.d.)</w:t>
      </w:r>
      <w:r>
        <w:rPr>
          <w:rFonts w:ascii="Times New Roman" w:hAnsi="Times New Roman" w:cs="Times New Roman"/>
          <w:sz w:val="24"/>
          <w:szCs w:val="24"/>
        </w:rPr>
        <w:fldChar w:fldCharType="end"/>
      </w:r>
      <w:r>
        <w:rPr>
          <w:rFonts w:ascii="Times New Roman" w:hAnsi="Times New Roman" w:cs="Times New Roman"/>
          <w:sz w:val="24"/>
          <w:szCs w:val="24"/>
        </w:rPr>
        <w:t xml:space="preserve">. Recently, concerted efforts have been made to link fine root traits with other plant traits, across species and environments, by compiling and analyzing global-scale big datasets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{"citationID":"RpWNxqaA","properties":{"formattedCitation":"(Iversen et al., 2017)","plainCitation":"(Iversen et al., 2017)","noteIndex":0},"citationItems":[{"id":3352,"uris":["http://zotero.org/users/783798/items/GQG2SWL9"],"uri":["http://zotero.org/users/783798/items/GQG2SWL9"],"itemData":{"id":3352,"type":"article-journal","title":"A global Fine-Root Ecology Database to address below-ground challenges in plant ecology","container-title":"New Phytologist","page":"15-26","volume":"215","issue":"1","source":"Wiley Online Library","abstract":"Variation and tradeoffs within and among plant traits are increasingly being harnessed by empiricists and modelers to understand and predict ecosystem processes under changing environmental conditions. While fine roots play an important role in ecosystem functioning, fine-root traits are underrepresented in global trait databases. This has hindered efforts to analyze fine-root trait variation and link it with plant function and environmental conditions at a global scale. This Viewpoint addresses the need for a centralized fine-root trait database, and introduces the Fine-Root Ecology Database (FRED, http://roots.ornl.gov) which so far includes &gt; 70 000 observations encompassing a broad range of root traits and also includes associated environmental data. FRED represents a critical step toward improving our understanding of below-ground plant ecology. For example, FRED facilitates the quantification of variation in fine-root traits across root orders, species, biomes, and environmental gradients while also providing a platform for assessments of covariation among root, leaf, and wood traits, the role of fine roots in ecosystem functioning, and the representation of fine roots in terrestrial biosphere models. Continued input of observations into FRED to fill gaps in trait coverage will improve our understanding of changes in fine-root traits across space and time.","DOI":"10.1111/nph.14486","ISSN":"1469-8137","language":"en","author":[{"family":"Iversen","given":"Colleen M."},{"family":"McCormack","given":"M. Luke"},{"family":"Powell","given":"A. Shafer"},{"family":"Blackwood","given":"Christopher B."},{"family":"Freschet","given":"Grégoire T."},{"family":"Kattge","given":"Jens"},{"family":"Roumet","given":"Catherine"},{"family":"Stover","given":"Daniel B."},{"family":"Soudzilovskaia","given":"Nadejda A."},{"family":"Valverde‐Barrantes","given":"Oscar J."},{"family":"Bodegom","given":"Peter M.","dropping-particle":"van"},{"family":"Violle","given":"Cyrille"}],"issued":{"date-parts":[["2017"]]}}}],"schema":"https://github.com/citation-style-language/schema/raw/master/csl-citation.json"}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(Iversen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goal is to have reliable aboveground proxies for predicting critical belowground root processes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{"citationID":"mC2C9oIy","properties":{"formattedCitation":"(Malhotra, Sihi, &amp; Iversen, 2018)","plainCitation":"(Malhotra, Sihi, &amp; Iversen, 2018)","noteIndex":0},"citationItems":[{"id":3431,"uris":["http://zotero.org/users/783798/items/5B2AI254"],"uri":["http://zotero.org/users/783798/items/5B2AI254"],"itemData":{"id":3431,"type":"webpage","title":"The Fate of Root Carbon in Soil: Data and Model Gaps","container-title":"Eos","abstract":"Root Trait and Soil Carbon Workshop; Oak Ridge National Laboratory, Oak Ridge, Tennessee, 31 July to 1 August 2018","URL":"https://eos.org/meeting-reports/the-fate-of-root-carbon-in-soil-data-and-model-gaps","shortTitle":"The Fate of Root Carbon in Soil","language":"en-US","author":[{"family":"Malhotra","given":"Avni"},{"family":"Sihi","given":"Debjani"},{"family":"Iversen","given":"Colleen"}],"issued":{"date-parts":[["2018"]]},"accessed":{"date-parts":[["2019",3,28]]}}}],"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(Malhotra, Sihi, &amp; Iversen, 2018)</w:t>
      </w:r>
      <w:r>
        <w:rPr>
          <w:rFonts w:ascii="Times New Roman" w:hAnsi="Times New Roman" w:cs="Times New Roman"/>
          <w:sz w:val="24"/>
          <w:szCs w:val="24"/>
        </w:rPr>
        <w:fldChar w:fldCharType="end"/>
      </w:r>
      <w:r>
        <w:rPr>
          <w:rFonts w:ascii="Times New Roman" w:hAnsi="Times New Roman" w:cs="Times New Roman"/>
          <w:sz w:val="24"/>
          <w:szCs w:val="24"/>
        </w:rPr>
        <w:t xml:space="preserve">. However, given the evidence for potentially significant genotypic and defoliation effects on belowground carbon allocation, it is unclear whether aboveground proxies can ever reliably approximate root production. Thus, to develop improved grassland carbon models, we need more data from grassland systems where genotypic composition and grazing management have been experimentally manipulated, and the relationship between above and belowground allocation quantified.    </w:t>
      </w:r>
    </w:p>
    <w:p w14:paraId="21DB1461" w14:textId="35371613" w:rsidR="00AC21D6" w:rsidRDefault="00AC21D6" w:rsidP="00AC21D6">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In this </w:t>
      </w:r>
      <w:r>
        <w:rPr>
          <w:rFonts w:ascii="Times New Roman" w:hAnsi="Times New Roman" w:cs="Times New Roman"/>
          <w:sz w:val="24"/>
          <w:szCs w:val="24"/>
        </w:rPr>
        <w:t>study,</w:t>
      </w:r>
      <w:r w:rsidRPr="00E761EA">
        <w:rPr>
          <w:rFonts w:ascii="Times New Roman" w:hAnsi="Times New Roman" w:cs="Times New Roman"/>
          <w:sz w:val="24"/>
          <w:szCs w:val="24"/>
        </w:rPr>
        <w:t xml:space="preserve"> we tested the independent and combined roles of </w:t>
      </w:r>
      <w:r>
        <w:rPr>
          <w:rFonts w:ascii="Times New Roman" w:hAnsi="Times New Roman" w:cs="Times New Roman"/>
          <w:sz w:val="24"/>
          <w:szCs w:val="24"/>
        </w:rPr>
        <w:t>defoliation</w:t>
      </w:r>
      <w:r w:rsidRPr="00E761EA">
        <w:rPr>
          <w:rFonts w:ascii="Times New Roman" w:hAnsi="Times New Roman" w:cs="Times New Roman"/>
          <w:sz w:val="24"/>
          <w:szCs w:val="24"/>
        </w:rPr>
        <w:t xml:space="preserve"> intensity</w:t>
      </w:r>
      <w:r>
        <w:rPr>
          <w:rFonts w:ascii="Times New Roman" w:hAnsi="Times New Roman" w:cs="Times New Roman"/>
          <w:sz w:val="24"/>
          <w:szCs w:val="24"/>
        </w:rPr>
        <w:t xml:space="preserve"> and</w:t>
      </w:r>
      <w:r w:rsidRPr="00E761EA">
        <w:rPr>
          <w:rFonts w:ascii="Times New Roman" w:hAnsi="Times New Roman" w:cs="Times New Roman"/>
          <w:sz w:val="24"/>
          <w:szCs w:val="24"/>
        </w:rPr>
        <w:t xml:space="preserve"> frequency, a</w:t>
      </w:r>
      <w:r>
        <w:rPr>
          <w:rFonts w:ascii="Times New Roman" w:hAnsi="Times New Roman" w:cs="Times New Roman"/>
          <w:sz w:val="24"/>
          <w:szCs w:val="24"/>
        </w:rPr>
        <w:t xml:space="preserve">nd cultivar on root production </w:t>
      </w:r>
      <w:r w:rsidRPr="00E761EA">
        <w:rPr>
          <w:rFonts w:ascii="Times New Roman" w:hAnsi="Times New Roman" w:cs="Times New Roman"/>
          <w:sz w:val="24"/>
          <w:szCs w:val="24"/>
        </w:rPr>
        <w:t xml:space="preserve">of a widely adapted pasture grass species of the southeastern United States, </w:t>
      </w:r>
      <w:r w:rsidRPr="00E761EA">
        <w:rPr>
          <w:rFonts w:ascii="Times New Roman" w:hAnsi="Times New Roman" w:cs="Times New Roman"/>
          <w:i/>
          <w:sz w:val="24"/>
          <w:szCs w:val="24"/>
        </w:rPr>
        <w:t xml:space="preserve">Paspalum notatum </w:t>
      </w:r>
      <w:r w:rsidRPr="00E761EA">
        <w:rPr>
          <w:rFonts w:ascii="Times New Roman" w:hAnsi="Times New Roman" w:cs="Times New Roman"/>
          <w:sz w:val="24"/>
          <w:szCs w:val="24"/>
        </w:rPr>
        <w:t>Flüegge (</w:t>
      </w:r>
      <w:r w:rsidR="00BD45EE">
        <w:rPr>
          <w:rFonts w:ascii="Times New Roman" w:hAnsi="Times New Roman" w:cs="Times New Roman"/>
          <w:sz w:val="24"/>
          <w:szCs w:val="24"/>
        </w:rPr>
        <w:t>b</w:t>
      </w:r>
      <w:r w:rsidRPr="00E761EA">
        <w:rPr>
          <w:rFonts w:ascii="Times New Roman" w:hAnsi="Times New Roman" w:cs="Times New Roman"/>
          <w:sz w:val="24"/>
          <w:szCs w:val="24"/>
        </w:rPr>
        <w:t>ahiagrass)</w:t>
      </w:r>
      <w:r w:rsidRPr="00E761EA">
        <w:rPr>
          <w:rFonts w:ascii="Times New Roman" w:hAnsi="Times New Roman" w:cs="Times New Roman"/>
          <w:i/>
          <w:sz w:val="24"/>
          <w:szCs w:val="24"/>
        </w:rPr>
        <w:t>.</w:t>
      </w:r>
      <w:r>
        <w:rPr>
          <w:rFonts w:ascii="Times New Roman" w:hAnsi="Times New Roman" w:cs="Times New Roman"/>
          <w:i/>
          <w:sz w:val="24"/>
          <w:szCs w:val="24"/>
        </w:rPr>
        <w:t xml:space="preserve"> </w:t>
      </w:r>
      <w:r w:rsidRPr="00E761EA">
        <w:rPr>
          <w:rFonts w:ascii="Times New Roman" w:hAnsi="Times New Roman" w:cs="Times New Roman"/>
          <w:sz w:val="24"/>
          <w:szCs w:val="24"/>
        </w:rPr>
        <w:t>We conducted our experiment in a common garden setting under realistic conditions of limited soil fertility</w:t>
      </w:r>
      <w:r>
        <w:rPr>
          <w:rFonts w:ascii="Times New Roman" w:hAnsi="Times New Roman" w:cs="Times New Roman"/>
          <w:sz w:val="24"/>
          <w:szCs w:val="24"/>
        </w:rPr>
        <w:t xml:space="preserve"> in order </w:t>
      </w:r>
      <w:r>
        <w:rPr>
          <w:rFonts w:ascii="Times New Roman" w:hAnsi="Times New Roman" w:cs="Times New Roman"/>
          <w:sz w:val="24"/>
          <w:szCs w:val="24"/>
        </w:rPr>
        <w:lastRenderedPageBreak/>
        <w:t>to isolate the role of defoliation intensity and cultivar in belowground production</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Consistent with the literature on compensatory growth responses from natural and planted pastures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{"citationID":"1udhu3grq1","properties":{"formattedCitation":"(McNaughton, 1983; Parsons, Johnson, &amp; Harvey, 1988)","plainCitation":"(McNaughton, 1983; Parsons, Johnson, &amp; Harvey, 1988)","noteIndex":0},"citationItems":[{"id":681,"uris":["http://zotero.org/users/783798/items/AVXDZ7FT"],"uri":["http://zotero.org/users/783798/items/AVXDZ7FT"],"itemData":{"id":681,"type":"article-journal","title":"Compensatory plant growth as a response to herbivory","container-title":"Oikos","page":"329-336","volume":"40","issue":"3","source":"JSTOR","abstract":"Compensatory growth in plants subjected to herbivory may alleviate the potential deleterious effects of tissue damage, whether to vegetative or reproductive organs. Tissue destruction is rarely, if ever, translated monotonically into a proportional reduction of final yield. Internal mechanisms of compensation involve modifications of plant metabolism; external mechanisms of compensation involve modifications of the plant environment that are favorable to plant growth and yield. /// Компенсаторный рост растений в резупьтате выедания фитофагами может смягчать потенциальный отрицательный эффект повреждения тканей вегетативных либо репродуктивных органов. Деструкция тканей редко, если это наблюдается вообще, отражается в пропорциональном снижении окончательного урожая. Внутренние компенсаторные механизмы включают модификалии метаболизма растений; внешние компенсаторные механизмы вкпючают модификации среды, способствующие росту и урожайности растения.","DOI":"10.2307/3544305","ISSN":"0030-1299","note":"ArticleType: research-article / Issue Title: Herbivore-Plant Interactions at Northern Latitudes. Proceedings of a Symposium Held 14-18 September, 1981, at Kevo, Finland / Full publication date: May, 1983 / Copyright © 1983 Nordic Society Oikos","journalAbbreviation":"Oikos","author":[{"family":"McNaughton","given":"S. J."}],"issued":{"date-parts":[["1983",5,1]]}}},{"id":428,"uris":["http://zotero.org/users/783798/items/HZB2UIU2"],"uri":["http://zotero.org/users/783798/items/HZB2UIU2"],"itemData":{"id":428,"type":"article-journal","title":"Use of a model to optimize the interaction between frequency and severity of intermittent defoliation and to provide a fundamental comparison of the continuous and intermittent defoliation of grass","container-title":"Grass and Forage Science","page":"49–59","volume":"43","issue":"1","source":"Wiley Online Library","abstract":"A previously described model of grass growth was used to analyse the effect of the severity of defoliation and the duration of the subsequent regrowth on the overall balance between photosynthesis, gross tissue production and leaf death and so on the amount that could be harvested/consumed per hectare under intermittent defoliation. Maximum yield per hectare was shown to be achieved whenever the fluctuations in LAI during regrowth and defoliation led lo the same low average LAI that was previously shown to give maximum yield (amount harvested/consumed per hectare) under continuous grazing. Thus, it is suggested that production under both continuous and intermittent defoliation may best be characterized, and diverse managements may be rationalized, on the basis of the average sward state, the average achieved. The analysis leads us to reconsider some widely held concepts of the growth and utilization of grass applied in both agronomic and ecological theory, and the provision of practical guidelines for management.","DOI":"10.1111/j.1365-2494.1988.tb02140.x","ISSN":"1365-2494","language":"en","author":[{"family":"Parsons","given":"A. J."},{"family":"Johnson","given":"I. R."},{"family":"Harvey","given":"A."}],"issued":{"date-parts":[["1988"]]}}}],"schema":"https://github.com/citation-style-language/schema/raw/master/csl-citation.json"}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(McNaughton, 1983; Parsons, Johnson, &amp; Harvey, 1988)</w:t>
      </w:r>
      <w:r>
        <w:rPr>
          <w:rFonts w:ascii="Times New Roman" w:hAnsi="Times New Roman" w:cs="Times New Roman"/>
          <w:sz w:val="24"/>
          <w:szCs w:val="24"/>
        </w:rPr>
        <w:fldChar w:fldCharType="end"/>
      </w:r>
      <w:r>
        <w:rPr>
          <w:rFonts w:ascii="Times New Roman" w:hAnsi="Times New Roman" w:cs="Times New Roman"/>
          <w:sz w:val="24"/>
          <w:szCs w:val="24"/>
        </w:rPr>
        <w:t>, and the literature on genotypic variability (e.g. Dawson et al. 2000) we hypothesized that:</w:t>
      </w:r>
    </w:p>
    <w:p w14:paraId="6CA99850" w14:textId="77777777" w:rsidR="00AC21D6" w:rsidRPr="00290B5A"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S</w:t>
      </w:r>
      <w:r w:rsidRPr="00290B5A">
        <w:rPr>
          <w:rFonts w:ascii="Times New Roman" w:hAnsi="Times New Roman" w:cs="Times New Roman"/>
          <w:sz w:val="24"/>
          <w:szCs w:val="24"/>
        </w:rPr>
        <w:t>evere defoliation, applied infrequently, would stimulate increases in aboveground primary productivity, but would hav</w:t>
      </w:r>
      <w:r>
        <w:rPr>
          <w:rFonts w:ascii="Times New Roman" w:hAnsi="Times New Roman" w:cs="Times New Roman"/>
          <w:sz w:val="24"/>
          <w:szCs w:val="24"/>
        </w:rPr>
        <w:t>e neutral effects on root</w:t>
      </w:r>
      <w:r w:rsidRPr="00290B5A">
        <w:rPr>
          <w:rFonts w:ascii="Times New Roman" w:hAnsi="Times New Roman" w:cs="Times New Roman"/>
          <w:sz w:val="24"/>
          <w:szCs w:val="24"/>
        </w:rPr>
        <w:t xml:space="preserve"> productivity</w:t>
      </w:r>
      <w:r>
        <w:rPr>
          <w:rFonts w:ascii="Times New Roman" w:hAnsi="Times New Roman" w:cs="Times New Roman"/>
          <w:sz w:val="24"/>
          <w:szCs w:val="24"/>
        </w:rPr>
        <w:t xml:space="preserve"> across all cultivars; </w:t>
      </w:r>
    </w:p>
    <w:p w14:paraId="4145356A"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Severe defoliation, applied frequently,</w:t>
      </w:r>
      <w:r w:rsidRPr="00290B5A">
        <w:rPr>
          <w:rFonts w:ascii="Times New Roman" w:hAnsi="Times New Roman" w:cs="Times New Roman"/>
          <w:sz w:val="24"/>
          <w:szCs w:val="24"/>
        </w:rPr>
        <w:t xml:space="preserve"> would significantly suppress shoot and root production across all cultivars</w:t>
      </w:r>
      <w:r>
        <w:rPr>
          <w:rFonts w:ascii="Times New Roman" w:hAnsi="Times New Roman" w:cs="Times New Roman"/>
          <w:sz w:val="24"/>
          <w:szCs w:val="24"/>
        </w:rPr>
        <w:t>;</w:t>
      </w:r>
    </w:p>
    <w:p w14:paraId="171F0332"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W</w:t>
      </w:r>
      <w:r w:rsidRPr="00290B5A">
        <w:rPr>
          <w:rFonts w:ascii="Times New Roman" w:hAnsi="Times New Roman" w:cs="Times New Roman"/>
          <w:sz w:val="24"/>
          <w:szCs w:val="24"/>
        </w:rPr>
        <w:t>idely naturalized, decumbent cultivars</w:t>
      </w:r>
      <w:r>
        <w:rPr>
          <w:rFonts w:ascii="Times New Roman" w:hAnsi="Times New Roman" w:cs="Times New Roman"/>
          <w:sz w:val="24"/>
          <w:szCs w:val="24"/>
        </w:rPr>
        <w:t xml:space="preserve"> would show proportionally greater reductions in root production under severe defoliation compared to the more upright cultivars, reflecting a beneficial adaptation for increased shoot allocation following severe defoliation events; and</w:t>
      </w:r>
    </w:p>
    <w:p w14:paraId="1BCA46EB" w14:textId="77777777" w:rsidR="00AC21D6" w:rsidRDefault="00AC21D6" w:rsidP="00AC21D6">
      <w:pPr>
        <w:pStyle w:val="ListParagraph"/>
        <w:numPr>
          <w:ilvl w:val="0"/>
          <w:numId w:val="6"/>
        </w:numPr>
        <w:spacing w:before="2" w:after="2" w:line="480" w:lineRule="auto"/>
        <w:rPr>
          <w:rFonts w:ascii="Times New Roman" w:hAnsi="Times New Roman" w:cs="Times New Roman"/>
          <w:sz w:val="24"/>
          <w:szCs w:val="24"/>
        </w:rPr>
      </w:pPr>
      <w:r>
        <w:rPr>
          <w:rFonts w:ascii="Times New Roman" w:hAnsi="Times New Roman" w:cs="Times New Roman"/>
          <w:sz w:val="24"/>
          <w:szCs w:val="24"/>
        </w:rPr>
        <w:t xml:space="preserve">Despite alterations to belowground allocation on the basis of cultivar and defoliation treatment, shoot production and root production would positively correlate at the plot level reflecting variations in underlying soil factors determining total productivity.  </w:t>
      </w:r>
    </w:p>
    <w:p w14:paraId="720C19CA" w14:textId="77777777" w:rsidR="00B9190B" w:rsidRDefault="00B9190B">
      <w:pPr>
        <w:pStyle w:val="Normal1"/>
        <w:contextualSpacing w:val="0"/>
        <w:rPr>
          <w:b/>
          <w:sz w:val="28"/>
        </w:rPr>
      </w:pPr>
    </w:p>
    <w:p w14:paraId="4BA28E40" w14:textId="0B525ED0" w:rsidR="00B9190B" w:rsidRDefault="00D94FB8">
      <w:pPr>
        <w:pStyle w:val="Normal1"/>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39B9898E" w14:textId="77777777" w:rsidR="00B9190B" w:rsidRDefault="00B9190B">
      <w:pPr>
        <w:pStyle w:val="Normal1"/>
        <w:contextualSpacing w:val="0"/>
        <w:rPr>
          <w:b/>
          <w:sz w:val="28"/>
        </w:rPr>
      </w:pPr>
    </w:p>
    <w:p w14:paraId="4F1C2890" w14:textId="1ED61C95" w:rsidR="00B9190B"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To evaluate the independent and potential interactive effects of defoliation intensity and plant</w:t>
      </w:r>
      <w:r w:rsidRPr="00E761EA">
        <w:rPr>
          <w:rFonts w:ascii="Times New Roman" w:hAnsi="Times New Roman" w:cs="Times New Roman"/>
          <w:i/>
          <w:sz w:val="24"/>
          <w:szCs w:val="24"/>
        </w:rPr>
        <w:t xml:space="preserve"> </w:t>
      </w:r>
      <w:r>
        <w:rPr>
          <w:rFonts w:ascii="Times New Roman" w:hAnsi="Times New Roman" w:cs="Times New Roman"/>
          <w:sz w:val="24"/>
          <w:szCs w:val="24"/>
        </w:rPr>
        <w:t>cultivar</w:t>
      </w:r>
      <w:r w:rsidRPr="00E761EA">
        <w:rPr>
          <w:rFonts w:ascii="Times New Roman" w:hAnsi="Times New Roman" w:cs="Times New Roman"/>
          <w:sz w:val="24"/>
          <w:szCs w:val="24"/>
        </w:rPr>
        <w:t xml:space="preserve"> on root production, we established 32 3 m x 7 m experimental plots at the University of Florida Range Cattle Research and Education Center, Ona, FL (27°26’ N, 82°55’W) in 2009. The soils were uniform and classified as Pomona fine sand (sandy, siliceous, </w:t>
      </w:r>
      <w:r w:rsidRPr="00E761EA">
        <w:rPr>
          <w:rFonts w:ascii="Times New Roman" w:hAnsi="Times New Roman" w:cs="Times New Roman"/>
          <w:sz w:val="24"/>
          <w:szCs w:val="24"/>
        </w:rPr>
        <w:lastRenderedPageBreak/>
        <w:t xml:space="preserve">hyperthermic Ultic Alaquod). First, we seeded plots with one of four </w:t>
      </w:r>
      <w:r w:rsidR="00BD45EE" w:rsidRPr="00443641">
        <w:rPr>
          <w:rFonts w:ascii="Times New Roman" w:hAnsi="Times New Roman" w:cs="Times New Roman"/>
          <w:sz w:val="24"/>
          <w:szCs w:val="24"/>
        </w:rPr>
        <w:t>bahiagrass</w:t>
      </w:r>
      <w:r w:rsidRPr="00E761EA">
        <w:rPr>
          <w:rFonts w:ascii="Times New Roman" w:hAnsi="Times New Roman" w:cs="Times New Roman"/>
          <w:i/>
          <w:sz w:val="24"/>
          <w:szCs w:val="24"/>
        </w:rPr>
        <w:t xml:space="preserve"> </w:t>
      </w:r>
      <w:r>
        <w:rPr>
          <w:rFonts w:ascii="Times New Roman" w:hAnsi="Times New Roman" w:cs="Times New Roman"/>
          <w:sz w:val="24"/>
          <w:szCs w:val="24"/>
        </w:rPr>
        <w:t>cultivars</w:t>
      </w:r>
      <w:r w:rsidRPr="00E761EA">
        <w:rPr>
          <w:rFonts w:ascii="Times New Roman" w:hAnsi="Times New Roman" w:cs="Times New Roman"/>
          <w:sz w:val="24"/>
          <w:szCs w:val="24"/>
        </w:rPr>
        <w:t xml:space="preserve"> (Argentine, Pensacola, Tifton-9, and UF-Riata). </w:t>
      </w:r>
      <w:r w:rsidR="00BD45EE">
        <w:rPr>
          <w:rFonts w:ascii="Times New Roman" w:hAnsi="Times New Roman" w:cs="Times New Roman"/>
          <w:sz w:val="24"/>
          <w:szCs w:val="24"/>
        </w:rPr>
        <w:t>Bahiagrass</w:t>
      </w:r>
      <w:r>
        <w:rPr>
          <w:rFonts w:ascii="Times New Roman" w:hAnsi="Times New Roman" w:cs="Times New Roman"/>
          <w:sz w:val="24"/>
          <w:szCs w:val="24"/>
        </w:rPr>
        <w:t xml:space="preserve">is a perennial C4 pasture grass with improved germplasm that was introduced to Florida in the 1920s from South America and constitutes the primary forage for the Florida cow-calf industry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{"citationID":"i565sc4h6","properties":{"formattedCitation":"(Silveira, Obour, Arthington, &amp; Sollenberger, 2011)","plainCitation":"(Silveira, Obour, Arthington, &amp; Sollenberger, 2011)","noteIndex":0},"citationItems":[{"id":394,"uris":["http://zotero.org/users/783798/items/HS4RARCH"],"uri":["http://zotero.org/users/783798/items/HS4RARCH"],"itemData":{"id":394,"type":"article-journal","title":"The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1573-0867","shortTitle":"The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(Silveira, Obour, Arthington, &amp; Sollenberger,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D45EE">
        <w:rPr>
          <w:rFonts w:ascii="Times New Roman" w:hAnsi="Times New Roman" w:cs="Times New Roman"/>
          <w:sz w:val="24"/>
          <w:szCs w:val="24"/>
        </w:rPr>
        <w:t>‘</w:t>
      </w:r>
      <w:r w:rsidRPr="00E761EA">
        <w:rPr>
          <w:rFonts w:ascii="Times New Roman" w:hAnsi="Times New Roman" w:cs="Times New Roman"/>
          <w:sz w:val="24"/>
          <w:szCs w:val="24"/>
        </w:rPr>
        <w:t>Argentine</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and </w:t>
      </w:r>
      <w:r w:rsidR="00BD45EE">
        <w:rPr>
          <w:rFonts w:ascii="Times New Roman" w:hAnsi="Times New Roman" w:cs="Times New Roman"/>
          <w:sz w:val="24"/>
          <w:szCs w:val="24"/>
        </w:rPr>
        <w:t>‘</w:t>
      </w:r>
      <w:r w:rsidRPr="00E761EA">
        <w:rPr>
          <w:rFonts w:ascii="Times New Roman" w:hAnsi="Times New Roman" w:cs="Times New Roman"/>
          <w:sz w:val="24"/>
          <w:szCs w:val="24"/>
        </w:rPr>
        <w:t>Pensacola</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are widely-distributed, naturalized </w:t>
      </w:r>
      <w:r>
        <w:rPr>
          <w:rFonts w:ascii="Times New Roman" w:hAnsi="Times New Roman" w:cs="Times New Roman"/>
          <w:sz w:val="24"/>
          <w:szCs w:val="24"/>
        </w:rPr>
        <w:t>cultivars</w:t>
      </w:r>
      <w:r w:rsidRPr="00E761EA">
        <w:rPr>
          <w:rFonts w:ascii="Times New Roman" w:hAnsi="Times New Roman" w:cs="Times New Roman"/>
          <w:sz w:val="24"/>
          <w:szCs w:val="24"/>
        </w:rPr>
        <w:t xml:space="preserve"> in the state of Florida with a decumbent growth habit, whereas </w:t>
      </w:r>
      <w:r w:rsidR="00BD45EE">
        <w:rPr>
          <w:rFonts w:ascii="Times New Roman" w:hAnsi="Times New Roman" w:cs="Times New Roman"/>
          <w:sz w:val="24"/>
          <w:szCs w:val="24"/>
        </w:rPr>
        <w:t>‘</w:t>
      </w:r>
      <w:r w:rsidRPr="00E761EA">
        <w:rPr>
          <w:rFonts w:ascii="Times New Roman" w:hAnsi="Times New Roman" w:cs="Times New Roman"/>
          <w:sz w:val="24"/>
          <w:szCs w:val="24"/>
        </w:rPr>
        <w:t>Tifton-9</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and </w:t>
      </w:r>
      <w:r w:rsidR="00BD45EE">
        <w:rPr>
          <w:rFonts w:ascii="Times New Roman" w:hAnsi="Times New Roman" w:cs="Times New Roman"/>
          <w:sz w:val="24"/>
          <w:szCs w:val="24"/>
        </w:rPr>
        <w:t>‘</w:t>
      </w:r>
      <w:r w:rsidRPr="00E761EA">
        <w:rPr>
          <w:rFonts w:ascii="Times New Roman" w:hAnsi="Times New Roman" w:cs="Times New Roman"/>
          <w:sz w:val="24"/>
          <w:szCs w:val="24"/>
        </w:rPr>
        <w:t>UF-Riata</w:t>
      </w:r>
      <w:r w:rsidR="00BD45EE">
        <w:rPr>
          <w:rFonts w:ascii="Times New Roman" w:hAnsi="Times New Roman" w:cs="Times New Roman"/>
          <w:sz w:val="24"/>
          <w:szCs w:val="24"/>
        </w:rPr>
        <w:t>’</w:t>
      </w:r>
      <w:r w:rsidRPr="00E761EA">
        <w:rPr>
          <w:rFonts w:ascii="Times New Roman" w:hAnsi="Times New Roman" w:cs="Times New Roman"/>
          <w:sz w:val="24"/>
          <w:szCs w:val="24"/>
        </w:rPr>
        <w:t xml:space="preserve"> are recently-released cultivars selected for improved agronomic characteristics including more upright growth habits and less photoperiod sensitivity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{"citationID":"2ocopmchnh","properties":{"formattedCitation":"(Interrante et al., 2009; Vendramini et al., 2013)","plainCitation":"(Interrante et al., 2009; Vendramini et al., 2013)","noteIndex":0},"citationItems":[{"id":683,"uris":["http://zotero.org/users/783798/items/GUSNIQCT"],"uri":["http://zotero.org/users/783798/items/GUSNIQCT"],"itemData":{"id":683,"type":"article-journal","title":"Defoliation management of bahiagrass germplasm affects cover and persistence-related responses","container-title":"Agronomy Journal","page":"1381","volume":"101","issue":"6","source":"CrossRef","DOI":"10.2134/agronj2009.0126","ISSN":"1435-0645","language":"en","author":[{"family":"Interrante","given":"S. M."},{"family":"Sollenberger","given":"L. E."},{"family":"Blount","given":"A. R."},{"family":"Coleman","given":"S. W."},{"family":"White","given":"U. R."},{"family":"Liu","given":"K."}],"issued":{"date-parts":[["2009"]]}}},{"id":676,"uris":["http://zotero.org/users/783798/items/UFGQG82I"],"uri":["http://zotero.org/users/783798/items/UFGQG82I"],"itemData":{"id":676,"type":"article-journal","title":"Bahiagrass cultivar response to grazing frequency with limited nitrogen fertilization","container-title":"Agronomy Journal","page":"938","volume":"105","issue":"4","source":"CrossRef","DOI":"10.2134/agronj2012.0404","ISSN":"0002-1962","language":"en","author":[{"family":"Vendramini","given":"Joao M. B."},{"family":"Sollenberger","given":"Lynn E."},{"family":"Blount","given":"Ann R."},{"family":"Aguiar","given":"Andre D."},{"family":"Galzerano","given":"Leandro"},{"family":"Valente","given":"Andre L.S."},{"family":"Alves","given":"Eveline"},{"family":"Custodio","given":"Leticia"}],"issued":{"date-parts":[["2013"]]}}}],"schema":"https://github.com/citation-style-language/schema/raw/master/csl-citation.json"}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(Interrante et al., 2009; Vendramini et al., 2013)</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Plots were fully established by the onset of the 2010 summer growing season with complete, uniform plant cover. More details, including soil fertility characteristics can be found in Vendramini et al. (2013). Site weather data for this period were accessed from the Florida Automated Weather Network (FAWN, </w:t>
      </w:r>
      <w:hyperlink r:id="rId6" w:history="1">
        <w:r w:rsidRPr="00B53FCD">
          <w:rPr>
            <w:rStyle w:val="Hyperlink"/>
            <w:rFonts w:ascii="Times New Roman" w:hAnsi="Times New Roman" w:cs="Times New Roman"/>
            <w:sz w:val="24"/>
            <w:szCs w:val="24"/>
          </w:rPr>
          <w:t>http://fawn.ifas.ufl.edu/data/</w:t>
        </w:r>
      </w:hyperlink>
      <w:r>
        <w:rPr>
          <w:rFonts w:ascii="Times New Roman" w:hAnsi="Times New Roman" w:cs="Times New Roman"/>
          <w:sz w:val="24"/>
          <w:szCs w:val="24"/>
        </w:rPr>
        <w:t xml:space="preserve">), including temperature, precipitation, and evapotranspiration, and all fell within normal ranges (Table A1). </w:t>
      </w:r>
    </w:p>
    <w:p w14:paraId="064D0F08" w14:textId="4A0573A9"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Pr="00E761EA">
        <w:rPr>
          <w:rFonts w:ascii="Times New Roman" w:hAnsi="Times New Roman" w:cs="Times New Roman"/>
          <w:sz w:val="24"/>
          <w:szCs w:val="24"/>
        </w:rPr>
        <w:t xml:space="preserve">e initiated </w:t>
      </w:r>
      <w:r>
        <w:rPr>
          <w:rFonts w:ascii="Times New Roman" w:hAnsi="Times New Roman" w:cs="Times New Roman"/>
          <w:sz w:val="24"/>
          <w:szCs w:val="24"/>
        </w:rPr>
        <w:t xml:space="preserve">defoliation treatments on </w:t>
      </w:r>
      <w:r w:rsidRPr="00E761EA">
        <w:rPr>
          <w:rFonts w:ascii="Times New Roman" w:hAnsi="Times New Roman" w:cs="Times New Roman"/>
          <w:sz w:val="24"/>
          <w:szCs w:val="24"/>
        </w:rPr>
        <w:t>June 13</w:t>
      </w:r>
      <w:r w:rsidRPr="00E761EA">
        <w:rPr>
          <w:rFonts w:ascii="Times New Roman" w:hAnsi="Times New Roman" w:cs="Times New Roman"/>
          <w:sz w:val="24"/>
          <w:szCs w:val="24"/>
          <w:vertAlign w:val="superscript"/>
        </w:rPr>
        <w:t>th</w:t>
      </w:r>
      <w:r w:rsidRPr="00E761EA">
        <w:rPr>
          <w:rFonts w:ascii="Times New Roman" w:hAnsi="Times New Roman" w:cs="Times New Roman"/>
          <w:sz w:val="24"/>
          <w:szCs w:val="24"/>
        </w:rPr>
        <w:t xml:space="preserve"> 2013</w:t>
      </w:r>
      <w:r>
        <w:rPr>
          <w:rFonts w:ascii="Times New Roman" w:hAnsi="Times New Roman" w:cs="Times New Roman"/>
          <w:sz w:val="24"/>
          <w:szCs w:val="24"/>
        </w:rPr>
        <w:t xml:space="preserve"> and concluded field sampling 16 weeks later on October 5</w:t>
      </w:r>
      <w:r w:rsidRPr="00D074B3">
        <w:rPr>
          <w:rFonts w:ascii="Times New Roman" w:hAnsi="Times New Roman" w:cs="Times New Roman"/>
          <w:sz w:val="24"/>
          <w:szCs w:val="24"/>
          <w:vertAlign w:val="superscript"/>
        </w:rPr>
        <w:t>th</w:t>
      </w:r>
      <w:r>
        <w:rPr>
          <w:rFonts w:ascii="Times New Roman" w:hAnsi="Times New Roman" w:cs="Times New Roman"/>
          <w:sz w:val="24"/>
          <w:szCs w:val="24"/>
        </w:rPr>
        <w:t xml:space="preserve"> 2013</w:t>
      </w:r>
      <w:r w:rsidRPr="00E761EA">
        <w:rPr>
          <w:rFonts w:ascii="Times New Roman" w:hAnsi="Times New Roman" w:cs="Times New Roman"/>
          <w:sz w:val="24"/>
          <w:szCs w:val="24"/>
        </w:rPr>
        <w:t>.</w:t>
      </w:r>
      <w:r>
        <w:rPr>
          <w:rFonts w:ascii="Times New Roman" w:hAnsi="Times New Roman" w:cs="Times New Roman"/>
          <w:sz w:val="24"/>
          <w:szCs w:val="24"/>
        </w:rPr>
        <w:t xml:space="preserve"> Although we did not measure soil moisture, the soils were all visibly waterlogged from July until the end of the experiment, as is typical in Florida Spodosol soils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{"citationID":"20g6djfh3d","properties":{"formattedCitation":"(Silveira et al., 2011)","plainCitation":"(Silveira et al., 2011)","noteIndex":0},"citationItems":[{"id":394,"uris":["http://zotero.org/users/783798/items/HS4RARCH"],"uri":["http://zotero.org/users/783798/items/HS4RARCH"],"itemData":{"id":394,"type":"article-journal","title":"The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1573-0867","shortTitle":"The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(Silveira et al., 2011)</w:t>
      </w:r>
      <w:r>
        <w:rPr>
          <w:rFonts w:ascii="Times New Roman" w:hAnsi="Times New Roman" w:cs="Times New Roman"/>
          <w:sz w:val="24"/>
          <w:szCs w:val="24"/>
        </w:rPr>
        <w:fldChar w:fldCharType="end"/>
      </w:r>
      <w:r>
        <w:rPr>
          <w:rFonts w:ascii="Times New Roman" w:hAnsi="Times New Roman" w:cs="Times New Roman"/>
          <w:sz w:val="24"/>
          <w:szCs w:val="24"/>
        </w:rPr>
        <w:t>. We therefore assumed that plant growth was not limited by water availability during the sampling period, or at the very least that water availability was essentially constant across plots. E</w:t>
      </w:r>
      <w:r w:rsidRPr="00E761EA">
        <w:rPr>
          <w:rFonts w:ascii="Times New Roman" w:hAnsi="Times New Roman" w:cs="Times New Roman"/>
          <w:sz w:val="24"/>
          <w:szCs w:val="24"/>
        </w:rPr>
        <w:t>ach plot (n = 32)</w:t>
      </w:r>
      <w:r>
        <w:rPr>
          <w:rFonts w:ascii="Times New Roman" w:hAnsi="Times New Roman" w:cs="Times New Roman"/>
          <w:sz w:val="24"/>
          <w:szCs w:val="24"/>
        </w:rPr>
        <w:t xml:space="preserve"> was randomly assigned</w:t>
      </w:r>
      <w:r w:rsidRPr="00E761EA">
        <w:rPr>
          <w:rFonts w:ascii="Times New Roman" w:hAnsi="Times New Roman" w:cs="Times New Roman"/>
          <w:sz w:val="24"/>
          <w:szCs w:val="24"/>
        </w:rPr>
        <w:t xml:space="preserve"> to either a frequent (2 w</w:t>
      </w:r>
      <w:r>
        <w:rPr>
          <w:rFonts w:ascii="Times New Roman" w:hAnsi="Times New Roman" w:cs="Times New Roman"/>
          <w:sz w:val="24"/>
          <w:szCs w:val="24"/>
        </w:rPr>
        <w:t>ee</w:t>
      </w:r>
      <w:r w:rsidRPr="00E761EA">
        <w:rPr>
          <w:rFonts w:ascii="Times New Roman" w:hAnsi="Times New Roman" w:cs="Times New Roman"/>
          <w:sz w:val="24"/>
          <w:szCs w:val="24"/>
        </w:rPr>
        <w:t>k) or infrequent (4 w</w:t>
      </w:r>
      <w:r>
        <w:rPr>
          <w:rFonts w:ascii="Times New Roman" w:hAnsi="Times New Roman" w:cs="Times New Roman"/>
          <w:sz w:val="24"/>
          <w:szCs w:val="24"/>
        </w:rPr>
        <w:t>ee</w:t>
      </w:r>
      <w:r w:rsidRPr="00E761EA">
        <w:rPr>
          <w:rFonts w:ascii="Times New Roman" w:hAnsi="Times New Roman" w:cs="Times New Roman"/>
          <w:sz w:val="24"/>
          <w:szCs w:val="24"/>
        </w:rPr>
        <w:t>k) defoliation treatment to simulate grazing</w:t>
      </w:r>
      <w:r w:rsidR="00BD45EE">
        <w:rPr>
          <w:rFonts w:ascii="Times New Roman" w:hAnsi="Times New Roman" w:cs="Times New Roman"/>
          <w:sz w:val="24"/>
          <w:szCs w:val="24"/>
        </w:rPr>
        <w:t xml:space="preserve"> stress</w:t>
      </w:r>
      <w:r w:rsidRPr="00E761EA">
        <w:rPr>
          <w:rFonts w:ascii="Times New Roman" w:hAnsi="Times New Roman" w:cs="Times New Roman"/>
          <w:sz w:val="24"/>
          <w:szCs w:val="24"/>
        </w:rPr>
        <w:t>.</w:t>
      </w:r>
      <w:r>
        <w:rPr>
          <w:rFonts w:ascii="Times New Roman" w:hAnsi="Times New Roman" w:cs="Times New Roman"/>
          <w:sz w:val="24"/>
          <w:szCs w:val="24"/>
        </w:rPr>
        <w:t xml:space="preserve"> Each plot was divided in half and received t</w:t>
      </w:r>
      <w:r w:rsidRPr="00E761EA">
        <w:rPr>
          <w:rFonts w:ascii="Times New Roman" w:hAnsi="Times New Roman" w:cs="Times New Roman"/>
          <w:sz w:val="24"/>
          <w:szCs w:val="24"/>
        </w:rPr>
        <w:t>wo defoliation intensities (a severe defoliation to 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residual height, and a </w:t>
      </w:r>
      <w:r>
        <w:rPr>
          <w:rFonts w:ascii="Times New Roman" w:hAnsi="Times New Roman" w:cs="Times New Roman"/>
          <w:sz w:val="24"/>
          <w:szCs w:val="24"/>
        </w:rPr>
        <w:t>mild</w:t>
      </w:r>
      <w:r w:rsidRPr="00E761EA">
        <w:rPr>
          <w:rFonts w:ascii="Times New Roman" w:hAnsi="Times New Roman" w:cs="Times New Roman"/>
          <w:sz w:val="24"/>
          <w:szCs w:val="24"/>
        </w:rPr>
        <w:t xml:space="preserve"> defoliation to 15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residual height) resulting in n = 64 experimental units (Figure </w:t>
      </w:r>
      <w:r>
        <w:rPr>
          <w:rFonts w:ascii="Times New Roman" w:hAnsi="Times New Roman" w:cs="Times New Roman"/>
          <w:sz w:val="24"/>
          <w:szCs w:val="24"/>
        </w:rPr>
        <w:t>A1</w:t>
      </w:r>
      <w:r w:rsidRPr="00E761EA">
        <w:rPr>
          <w:rFonts w:ascii="Times New Roman" w:hAnsi="Times New Roman" w:cs="Times New Roman"/>
          <w:sz w:val="24"/>
          <w:szCs w:val="24"/>
        </w:rPr>
        <w:t>).</w:t>
      </w:r>
      <w:r>
        <w:rPr>
          <w:rFonts w:ascii="Times New Roman" w:hAnsi="Times New Roman" w:cs="Times New Roman"/>
          <w:sz w:val="24"/>
          <w:szCs w:val="24"/>
        </w:rPr>
        <w:t xml:space="preserve"> Thus, our design was effectively split-plot with two main-plot treatments (cultivar and </w:t>
      </w:r>
      <w:r>
        <w:rPr>
          <w:rFonts w:ascii="Times New Roman" w:hAnsi="Times New Roman" w:cs="Times New Roman"/>
          <w:sz w:val="24"/>
          <w:szCs w:val="24"/>
        </w:rPr>
        <w:lastRenderedPageBreak/>
        <w:t>defoliation frequency), while our subplot factor was defoliation intensity. Overall, each cultivar X defoliation severity X defoliation frequency treatment was replicated 4 times.</w:t>
      </w:r>
      <w:r w:rsidRPr="00E761EA">
        <w:rPr>
          <w:rFonts w:ascii="Times New Roman" w:hAnsi="Times New Roman" w:cs="Times New Roman"/>
          <w:sz w:val="24"/>
          <w:szCs w:val="24"/>
        </w:rPr>
        <w:t xml:space="preserve"> </w:t>
      </w:r>
    </w:p>
    <w:p w14:paraId="55465CE7" w14:textId="735AA123" w:rsidR="00B9190B" w:rsidRPr="00B03C3A"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We </w:t>
      </w:r>
      <w:r w:rsidR="00764988">
        <w:rPr>
          <w:rFonts w:ascii="Times New Roman" w:hAnsi="Times New Roman" w:cs="Times New Roman"/>
          <w:sz w:val="24"/>
          <w:szCs w:val="24"/>
        </w:rPr>
        <w:t>harvested</w:t>
      </w:r>
      <w:r w:rsidRPr="00E761EA">
        <w:rPr>
          <w:rFonts w:ascii="Times New Roman" w:hAnsi="Times New Roman" w:cs="Times New Roman"/>
          <w:sz w:val="24"/>
          <w:szCs w:val="24"/>
        </w:rPr>
        <w:t xml:space="preserve"> a 0.92</w:t>
      </w:r>
      <w:r>
        <w:rPr>
          <w:rFonts w:ascii="Times New Roman" w:hAnsi="Times New Roman" w:cs="Times New Roman"/>
          <w:sz w:val="24"/>
          <w:szCs w:val="24"/>
        </w:rPr>
        <w:t>-</w:t>
      </w:r>
      <w:r w:rsidRPr="00E761EA">
        <w:rPr>
          <w:rFonts w:ascii="Times New Roman" w:hAnsi="Times New Roman" w:cs="Times New Roman"/>
          <w:sz w:val="24"/>
          <w:szCs w:val="24"/>
        </w:rPr>
        <w:t>m</w:t>
      </w:r>
      <w:r w:rsidRPr="00E761EA">
        <w:rPr>
          <w:rFonts w:ascii="Times New Roman" w:hAnsi="Times New Roman" w:cs="Times New Roman"/>
          <w:sz w:val="24"/>
          <w:szCs w:val="24"/>
          <w:vertAlign w:val="superscript"/>
        </w:rPr>
        <w:t>2</w:t>
      </w:r>
      <w:r w:rsidRPr="00E761EA">
        <w:rPr>
          <w:rFonts w:ascii="Times New Roman" w:hAnsi="Times New Roman" w:cs="Times New Roman"/>
          <w:sz w:val="24"/>
          <w:szCs w:val="24"/>
        </w:rPr>
        <w:t xml:space="preserve"> </w:t>
      </w:r>
      <w:r>
        <w:rPr>
          <w:rFonts w:ascii="Times New Roman" w:hAnsi="Times New Roman" w:cs="Times New Roman"/>
          <w:sz w:val="24"/>
          <w:szCs w:val="24"/>
        </w:rPr>
        <w:t>quadrat</w:t>
      </w:r>
      <w:r w:rsidRPr="00E761EA">
        <w:rPr>
          <w:rFonts w:ascii="Times New Roman" w:hAnsi="Times New Roman" w:cs="Times New Roman"/>
          <w:sz w:val="24"/>
          <w:szCs w:val="24"/>
        </w:rPr>
        <w:t xml:space="preserve"> from each subplot during each defoliation treatment with a rotary mower (Sensation Mow-Blo Model 11F4-0</w:t>
      </w:r>
      <w:r>
        <w:rPr>
          <w:rFonts w:ascii="Times New Roman" w:hAnsi="Times New Roman" w:cs="Times New Roman"/>
          <w:sz w:val="24"/>
          <w:szCs w:val="24"/>
        </w:rPr>
        <w:t xml:space="preserve">) at the target cutting heights: </w:t>
      </w:r>
      <w:r w:rsidRPr="00E761EA">
        <w:rPr>
          <w:rFonts w:ascii="Times New Roman" w:hAnsi="Times New Roman" w:cs="Times New Roman"/>
          <w:sz w:val="24"/>
          <w:szCs w:val="24"/>
        </w:rPr>
        <w:t>5 cm for the severe defoliation, 15</w:t>
      </w:r>
      <w:r>
        <w:rPr>
          <w:rFonts w:ascii="Times New Roman" w:hAnsi="Times New Roman" w:cs="Times New Roman"/>
          <w:sz w:val="24"/>
          <w:szCs w:val="24"/>
        </w:rPr>
        <w:t xml:space="preserve"> cm for the mild defoliation, values chosen based on personal observation (C.H. Wilson, L.E Sollenberger, J.M. Vendramini) to represent the extremes of pasture defoliation under grazing by beef cattle in Florida</w:t>
      </w:r>
      <w:r w:rsidRPr="00E761EA">
        <w:rPr>
          <w:rFonts w:ascii="Times New Roman" w:hAnsi="Times New Roman" w:cs="Times New Roman"/>
          <w:sz w:val="24"/>
          <w:szCs w:val="24"/>
        </w:rPr>
        <w:t xml:space="preserve">. To quantify </w:t>
      </w:r>
      <w:r>
        <w:rPr>
          <w:rFonts w:ascii="Times New Roman" w:hAnsi="Times New Roman" w:cs="Times New Roman"/>
          <w:sz w:val="24"/>
          <w:szCs w:val="24"/>
        </w:rPr>
        <w:t>aboveground production</w:t>
      </w:r>
      <w:r w:rsidRPr="00E761EA">
        <w:rPr>
          <w:rFonts w:ascii="Times New Roman" w:hAnsi="Times New Roman" w:cs="Times New Roman"/>
          <w:sz w:val="24"/>
          <w:szCs w:val="24"/>
        </w:rPr>
        <w:t>, harvested material was oven-dried at 60</w:t>
      </w:r>
      <w:r w:rsidRPr="00E761EA">
        <w:rPr>
          <w:rFonts w:ascii="Times New Roman" w:hAnsi="Times New Roman" w:cs="Times New Roman"/>
          <w:b/>
          <w:sz w:val="24"/>
          <w:szCs w:val="24"/>
        </w:rPr>
        <w:t>°</w:t>
      </w:r>
      <w:r w:rsidRPr="00E761EA">
        <w:rPr>
          <w:rFonts w:ascii="Times New Roman" w:hAnsi="Times New Roman" w:cs="Times New Roman"/>
          <w:sz w:val="24"/>
          <w:szCs w:val="24"/>
        </w:rPr>
        <w:t xml:space="preserve">C to constant </w:t>
      </w:r>
      <w:r>
        <w:rPr>
          <w:rFonts w:ascii="Times New Roman" w:hAnsi="Times New Roman" w:cs="Times New Roman"/>
          <w:sz w:val="24"/>
          <w:szCs w:val="24"/>
        </w:rPr>
        <w:t>mass</w:t>
      </w:r>
      <w:r w:rsidRPr="00E761EA">
        <w:rPr>
          <w:rFonts w:ascii="Times New Roman" w:hAnsi="Times New Roman" w:cs="Times New Roman"/>
          <w:sz w:val="24"/>
          <w:szCs w:val="24"/>
        </w:rPr>
        <w:t xml:space="preserve"> and weighed on an analytical scale. During the final harvest, all subplots were harvested </w:t>
      </w:r>
      <w:r>
        <w:rPr>
          <w:rFonts w:ascii="Times New Roman" w:hAnsi="Times New Roman" w:cs="Times New Roman"/>
          <w:sz w:val="24"/>
          <w:szCs w:val="24"/>
        </w:rPr>
        <w:t>at</w:t>
      </w:r>
      <w:r w:rsidRPr="00E761EA">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cm. Total </w:t>
      </w:r>
      <w:r>
        <w:rPr>
          <w:rFonts w:ascii="Times New Roman" w:hAnsi="Times New Roman" w:cs="Times New Roman"/>
          <w:sz w:val="24"/>
          <w:szCs w:val="24"/>
        </w:rPr>
        <w:t>aboveground production</w:t>
      </w:r>
      <w:r w:rsidRPr="00E761EA">
        <w:rPr>
          <w:rFonts w:ascii="Times New Roman" w:hAnsi="Times New Roman" w:cs="Times New Roman"/>
          <w:sz w:val="24"/>
          <w:szCs w:val="24"/>
        </w:rPr>
        <w:t xml:space="preserve"> was determined by summing values for each subplot across all dates including the final harvest. </w:t>
      </w:r>
      <w:r>
        <w:rPr>
          <w:rFonts w:ascii="Times New Roman" w:hAnsi="Times New Roman" w:cs="Times New Roman"/>
          <w:sz w:val="24"/>
          <w:szCs w:val="24"/>
        </w:rPr>
        <w:t>Aboveground production values are</w:t>
      </w:r>
      <w:r w:rsidRPr="00E761EA">
        <w:rPr>
          <w:rFonts w:ascii="Times New Roman" w:hAnsi="Times New Roman" w:cs="Times New Roman"/>
          <w:sz w:val="24"/>
          <w:szCs w:val="24"/>
        </w:rPr>
        <w:t xml:space="preserve"> presented in g</w:t>
      </w:r>
      <w:r>
        <w:rPr>
          <w:rFonts w:ascii="Times New Roman" w:hAnsi="Times New Roman" w:cs="Times New Roman"/>
          <w:sz w:val="24"/>
          <w:szCs w:val="24"/>
        </w:rPr>
        <w:t>m</w:t>
      </w:r>
      <w:r w:rsidR="00B147F0" w:rsidRPr="00443641">
        <w:rPr>
          <w:rFonts w:ascii="Times New Roman" w:hAnsi="Times New Roman" w:cs="Times New Roman"/>
          <w:sz w:val="24"/>
          <w:szCs w:val="24"/>
          <w:vertAlign w:val="superscript"/>
        </w:rPr>
        <w:t>-2</w:t>
      </w:r>
      <w:r>
        <w:rPr>
          <w:rFonts w:ascii="Times New Roman" w:hAnsi="Times New Roman" w:cs="Times New Roman"/>
          <w:sz w:val="24"/>
          <w:szCs w:val="24"/>
        </w:rPr>
        <w:t xml:space="preserve"> (dry biomass). </w:t>
      </w:r>
    </w:p>
    <w:p w14:paraId="0766F033" w14:textId="2AA33EAA"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quantify root</w:t>
      </w:r>
      <w:r w:rsidRPr="00E761EA">
        <w:rPr>
          <w:rFonts w:ascii="Times New Roman" w:hAnsi="Times New Roman" w:cs="Times New Roman"/>
          <w:sz w:val="24"/>
          <w:szCs w:val="24"/>
        </w:rPr>
        <w:t xml:space="preserve"> primary production in response to the defoliation treatments, we installed 2-mm mesh root in-growth cores </w:t>
      </w:r>
      <w:r w:rsidRPr="00E761EA">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{"citationID":"vqjhk2p7d","properties":{"formattedCitation":"(Makkonen &amp; Helmisaari, 1999)","plainCitation":"(Makkonen &amp; Helmisaari, 1999)","noteIndex":0},"citationItems":[{"id":"xnLsrLt5/f4o6yVrt","uris":["http://zotero.org/users/local/iHSotvqZ/items/5NFGPFCX"],"uri":["http://zotero.org/users/local/iHSotvqZ/items/5NFGPFCX"],"itemData":{"id":790,"type":"article-journal","title":"Assessing fine-root biomass and production in a Scots pine stand – comparison of soil core and root ingrowth core methods","container-title":"Plant and Soil","page":"43-50","volume":"210","issue":"1","source":"link.springer.com.lp.hscl.ufl.edu","abstract":"Soil core and root ingrowth core methods for assessing fine-root (&lt; 2 mm) biomass and production were compared in a 38-year-old Scots pine (Pinus sylvestris L) stand in eastern Finland. 140 soil cores and 114 ingrowth cores were taken from two mineral soil layers (0–10 cm and 10–30 cm) during 1985–1988. Seasonal changes in root biomass (including both Scots pine and understorey roots) and necromass were used for calculating fine-root production. The Scots pine fine-root biomass averaged annually 143 g/m2 and 217 g/m2 in the upper mineral soil layer, and 118 g/m2 and 66 g/m2 in the lower layer of soil cores and ingrowth cores, respectively. The fine-root necromass averaged annually 601 g/m2 and 311 g/m2 in the upper mineral soil layer, and 196 g/m2 and 159 g/m2 in the lower layer of soil cores and ingrowth cores, respectively. The annual fine-root production in a Scots pine stand in the 30 cm thick mineral soil layer, varied between 370–1630 g/m2 in soil cores and between 210 – 490 g/m2 in ingrowth cores during three years. The annual production calculated for Scots pine fine roots, varied between 330–950 g/m2 in soil cores and between 110 – 610 g/m2 in ingrowth cores. The horizontal and vertical variation in fine-root biomass was smaller in soil cores than in ingrowth cores. Roots in soil cores were in the natural dynamic state, while the roots in the ingrowth cores were still expanding both horizontally and vertically. The annual production of fine-root biomass in the Scots pine stand was less in root ingrowth cores than in soil cores. During the third year, the fine-root biomass production of Scots pine, when calculated by the ingrowth core method, was similar to that calculated by the soil core method. Both techniques have sources of error. In this research the sampling interval in the soil core method was 6–8 weeks, and thus root growth and death between sampling dates could not be accurately estimated. In the ingrowth core method, fine roots were still growing into the mesh bags. In Finnish conditions, after more than three growing seasons, roots in the ingrowth cores can be compared with those in the surrounding soil. The soil core method can be used for studying both the annual and seasonal biomass variations. For estimation of production, sampling should be done at short intervals. The ingrowth core method is more suitable for estimating the potential of annual fine-root production between different site types.","DOI":"10.1023/A:1004629212604","ISSN":"0032-079X, 1573-5036","journalAbbreviation":"Plant and Soil","language":"en","author":[{"family":"Makkonen","given":"Kirsi"},{"family":"Helmisaari","given":"Heljä-Sisko"}],"issued":{"date-parts":[["1999",3,1]]},"accessed":{"date-parts":[["2013",4,29]]}}}],"schema":"https://github.com/citation-style-language/schema/raw/master/csl-citation.json"} </w:instrText>
      </w:r>
      <w:r w:rsidRPr="00E761EA">
        <w:rPr>
          <w:rFonts w:ascii="Times New Roman" w:hAnsi="Times New Roman" w:cs="Times New Roman"/>
          <w:sz w:val="24"/>
          <w:szCs w:val="24"/>
        </w:rPr>
        <w:fldChar w:fldCharType="separate"/>
      </w:r>
      <w:r w:rsidR="003B4620" w:rsidRPr="003B4620">
        <w:rPr>
          <w:rFonts w:ascii="Times New Roman" w:hAnsi="Times New Roman" w:cs="Times New Roman"/>
          <w:sz w:val="24"/>
        </w:rPr>
        <w:t>(Makkonen &amp; Helmisaari, 1999)</w:t>
      </w:r>
      <w:r w:rsidRPr="00E761EA">
        <w:rPr>
          <w:rFonts w:ascii="Times New Roman" w:hAnsi="Times New Roman" w:cs="Times New Roman"/>
          <w:sz w:val="24"/>
          <w:szCs w:val="24"/>
        </w:rPr>
        <w:fldChar w:fldCharType="end"/>
      </w:r>
      <w:r w:rsidRPr="00E761EA">
        <w:rPr>
          <w:rFonts w:ascii="Times New Roman" w:hAnsi="Times New Roman" w:cs="Times New Roman"/>
          <w:sz w:val="24"/>
          <w:szCs w:val="24"/>
        </w:rPr>
        <w:t xml:space="preserve"> on June 7</w:t>
      </w:r>
      <w:r w:rsidRPr="00E761EA">
        <w:rPr>
          <w:rFonts w:ascii="Times New Roman" w:hAnsi="Times New Roman" w:cs="Times New Roman"/>
          <w:sz w:val="24"/>
          <w:szCs w:val="24"/>
          <w:vertAlign w:val="superscript"/>
        </w:rPr>
        <w:t>th</w:t>
      </w:r>
      <w:r w:rsidRPr="00E761EA">
        <w:rPr>
          <w:rFonts w:ascii="Times New Roman" w:hAnsi="Times New Roman" w:cs="Times New Roman"/>
          <w:sz w:val="24"/>
          <w:szCs w:val="24"/>
        </w:rPr>
        <w:t>, 2013, prior to imposing the defoliation treatments. Cores were 7.5</w:t>
      </w:r>
      <w:r>
        <w:rPr>
          <w:rFonts w:ascii="Times New Roman" w:hAnsi="Times New Roman" w:cs="Times New Roman"/>
          <w:sz w:val="24"/>
          <w:szCs w:val="24"/>
        </w:rPr>
        <w:t xml:space="preserve"> </w:t>
      </w:r>
      <w:r w:rsidRPr="00E761EA">
        <w:rPr>
          <w:rFonts w:ascii="Times New Roman" w:hAnsi="Times New Roman" w:cs="Times New Roman"/>
          <w:sz w:val="24"/>
          <w:szCs w:val="24"/>
        </w:rPr>
        <w:t>cm diameter x 25</w:t>
      </w:r>
      <w:r>
        <w:rPr>
          <w:rFonts w:ascii="Times New Roman" w:hAnsi="Times New Roman" w:cs="Times New Roman"/>
          <w:sz w:val="24"/>
          <w:szCs w:val="24"/>
        </w:rPr>
        <w:t xml:space="preserve"> </w:t>
      </w:r>
      <w:r w:rsidRPr="00E761EA">
        <w:rPr>
          <w:rFonts w:ascii="Times New Roman" w:hAnsi="Times New Roman" w:cs="Times New Roman"/>
          <w:sz w:val="24"/>
          <w:szCs w:val="24"/>
        </w:rPr>
        <w:t>cm deep and constructed of fiberglass</w:t>
      </w:r>
      <w:r>
        <w:rPr>
          <w:rFonts w:ascii="Times New Roman" w:hAnsi="Times New Roman" w:cs="Times New Roman"/>
          <w:sz w:val="24"/>
          <w:szCs w:val="24"/>
        </w:rPr>
        <w:t xml:space="preserve"> mesh</w:t>
      </w:r>
      <w:r w:rsidRPr="00E761EA">
        <w:rPr>
          <w:rFonts w:ascii="Times New Roman" w:hAnsi="Times New Roman" w:cs="Times New Roman"/>
          <w:sz w:val="24"/>
          <w:szCs w:val="24"/>
        </w:rPr>
        <w:t xml:space="preserve">. They were installed by first excavating a cylinder of soil with a soil auger to </w:t>
      </w:r>
      <w:r>
        <w:rPr>
          <w:rFonts w:ascii="Times New Roman" w:hAnsi="Times New Roman" w:cs="Times New Roman"/>
          <w:sz w:val="24"/>
          <w:szCs w:val="24"/>
        </w:rPr>
        <w:t>target dimensions</w:t>
      </w:r>
      <w:r w:rsidRPr="00E761EA">
        <w:rPr>
          <w:rFonts w:ascii="Times New Roman" w:hAnsi="Times New Roman" w:cs="Times New Roman"/>
          <w:sz w:val="24"/>
          <w:szCs w:val="24"/>
        </w:rPr>
        <w:t>, placing the mesh bags into the cylinder so that the upper edge of the bags was just below the soil surface, and then re-filling the cores with sieved, root-free soil</w:t>
      </w:r>
      <w:r>
        <w:rPr>
          <w:rFonts w:ascii="Times New Roman" w:hAnsi="Times New Roman" w:cs="Times New Roman"/>
          <w:sz w:val="24"/>
          <w:szCs w:val="24"/>
        </w:rPr>
        <w:t xml:space="preserve"> from the same plot</w:t>
      </w:r>
      <w:r w:rsidRPr="00E761EA">
        <w:rPr>
          <w:rFonts w:ascii="Times New Roman" w:hAnsi="Times New Roman" w:cs="Times New Roman"/>
          <w:sz w:val="24"/>
          <w:szCs w:val="24"/>
        </w:rPr>
        <w:t>. We retrieved the cores at the end of the growing season</w:t>
      </w:r>
      <w:r>
        <w:rPr>
          <w:rFonts w:ascii="Times New Roman" w:hAnsi="Times New Roman" w:cs="Times New Roman"/>
          <w:sz w:val="24"/>
          <w:szCs w:val="24"/>
        </w:rPr>
        <w:t xml:space="preserve"> on</w:t>
      </w:r>
      <w:r w:rsidRPr="00E761EA">
        <w:rPr>
          <w:rFonts w:ascii="Times New Roman" w:hAnsi="Times New Roman" w:cs="Times New Roman"/>
          <w:sz w:val="24"/>
          <w:szCs w:val="24"/>
        </w:rPr>
        <w:t xml:space="preserve"> </w:t>
      </w:r>
      <w:r>
        <w:rPr>
          <w:rFonts w:ascii="Times New Roman" w:hAnsi="Times New Roman" w:cs="Times New Roman"/>
          <w:sz w:val="24"/>
          <w:szCs w:val="24"/>
        </w:rPr>
        <w:t>October 5th</w:t>
      </w:r>
      <w:r w:rsidRPr="00E761EA">
        <w:rPr>
          <w:rFonts w:ascii="Times New Roman" w:hAnsi="Times New Roman" w:cs="Times New Roman"/>
          <w:sz w:val="24"/>
          <w:szCs w:val="24"/>
        </w:rPr>
        <w:t xml:space="preserve"> 2013, 16 weeks after installation. The final volume of soil contained in each core was quantified prior to washing the roots free of soil on a 250-uM sieve. Root samples were then oven-dried at 60</w:t>
      </w:r>
      <w:r w:rsidRPr="00E761EA">
        <w:rPr>
          <w:rFonts w:ascii="Times New Roman" w:hAnsi="Times New Roman" w:cs="Times New Roman"/>
          <w:b/>
          <w:sz w:val="24"/>
          <w:szCs w:val="24"/>
        </w:rPr>
        <w:t>°</w:t>
      </w:r>
      <w:r w:rsidRPr="00E761EA">
        <w:rPr>
          <w:rFonts w:ascii="Times New Roman" w:hAnsi="Times New Roman" w:cs="Times New Roman"/>
          <w:sz w:val="24"/>
          <w:szCs w:val="24"/>
        </w:rPr>
        <w:t xml:space="preserve">C to constant </w:t>
      </w:r>
      <w:r>
        <w:rPr>
          <w:rFonts w:ascii="Times New Roman" w:hAnsi="Times New Roman" w:cs="Times New Roman"/>
          <w:sz w:val="24"/>
          <w:szCs w:val="24"/>
        </w:rPr>
        <w:t>mass</w:t>
      </w:r>
      <w:r w:rsidRPr="00E761EA">
        <w:rPr>
          <w:rFonts w:ascii="Times New Roman" w:hAnsi="Times New Roman" w:cs="Times New Roman"/>
          <w:sz w:val="24"/>
          <w:szCs w:val="24"/>
        </w:rPr>
        <w:t xml:space="preserve"> and weighed on an analytical scale. To correct for variation in core volume, root biomass was multiplied by a correction factor determined as the inverse of the ratio of each core volume to a reference core (a cylinder of 7.5</w:t>
      </w:r>
      <w:r>
        <w:rPr>
          <w:rFonts w:ascii="Times New Roman" w:hAnsi="Times New Roman" w:cs="Times New Roman"/>
          <w:sz w:val="24"/>
          <w:szCs w:val="24"/>
        </w:rPr>
        <w:t xml:space="preserve"> </w:t>
      </w:r>
      <w:r w:rsidRPr="00E761EA">
        <w:rPr>
          <w:rFonts w:ascii="Times New Roman" w:hAnsi="Times New Roman" w:cs="Times New Roman"/>
          <w:sz w:val="24"/>
          <w:szCs w:val="24"/>
        </w:rPr>
        <w:t>cm diameter</w:t>
      </w:r>
      <w:r>
        <w:rPr>
          <w:rFonts w:ascii="Times New Roman" w:hAnsi="Times New Roman" w:cs="Times New Roman"/>
          <w:sz w:val="24"/>
          <w:szCs w:val="24"/>
        </w:rPr>
        <w:t xml:space="preserve"> and 25 cm depth).</w:t>
      </w:r>
      <w:r w:rsidRPr="00E761EA">
        <w:rPr>
          <w:rFonts w:ascii="Times New Roman" w:hAnsi="Times New Roman" w:cs="Times New Roman"/>
          <w:sz w:val="24"/>
          <w:szCs w:val="24"/>
        </w:rPr>
        <w:t xml:space="preserve"> Finally, we </w:t>
      </w:r>
      <w:r w:rsidRPr="00E761EA">
        <w:rPr>
          <w:rFonts w:ascii="Times New Roman" w:hAnsi="Times New Roman" w:cs="Times New Roman"/>
          <w:sz w:val="24"/>
          <w:szCs w:val="24"/>
        </w:rPr>
        <w:lastRenderedPageBreak/>
        <w:t>determined that almost all root biomass was contained within the depth we evaluated, thus we multiplied root biomass by a constant</w:t>
      </w:r>
      <w:r>
        <w:rPr>
          <w:rFonts w:ascii="Times New Roman" w:hAnsi="Times New Roman" w:cs="Times New Roman"/>
          <w:sz w:val="24"/>
          <w:szCs w:val="24"/>
        </w:rPr>
        <w:t xml:space="preserve"> (10000/(pi*3.75^2)) to convert our measures to g/</w:t>
      </w:r>
      <w:r w:rsidRPr="00E761EA">
        <w:rPr>
          <w:rFonts w:ascii="Times New Roman" w:hAnsi="Times New Roman" w:cs="Times New Roman"/>
          <w:sz w:val="24"/>
          <w:szCs w:val="24"/>
        </w:rPr>
        <w:t>m</w:t>
      </w:r>
      <w:r w:rsidRPr="00E761EA">
        <w:rPr>
          <w:rFonts w:ascii="Times New Roman" w:hAnsi="Times New Roman" w:cs="Times New Roman"/>
          <w:sz w:val="24"/>
          <w:szCs w:val="24"/>
          <w:vertAlign w:val="superscript"/>
        </w:rPr>
        <w:t>2</w:t>
      </w:r>
      <w:r w:rsidRPr="00E761EA">
        <w:rPr>
          <w:rFonts w:ascii="Times New Roman" w:hAnsi="Times New Roman" w:cs="Times New Roman"/>
          <w:sz w:val="24"/>
          <w:szCs w:val="24"/>
        </w:rPr>
        <w:t xml:space="preserve">, putting them on </w:t>
      </w:r>
      <w:r>
        <w:rPr>
          <w:rFonts w:ascii="Times New Roman" w:hAnsi="Times New Roman" w:cs="Times New Roman"/>
          <w:sz w:val="24"/>
          <w:szCs w:val="24"/>
        </w:rPr>
        <w:t>an easily interpretable scale</w:t>
      </w:r>
      <w:r w:rsidRPr="00E761EA">
        <w:rPr>
          <w:rFonts w:ascii="Times New Roman" w:hAnsi="Times New Roman" w:cs="Times New Roman"/>
          <w:sz w:val="24"/>
          <w:szCs w:val="24"/>
        </w:rPr>
        <w:t xml:space="preserve">. </w:t>
      </w:r>
    </w:p>
    <w:p w14:paraId="131985AF" w14:textId="77777777" w:rsidR="00B9190B" w:rsidRPr="00E761EA" w:rsidRDefault="00B9190B" w:rsidP="00B9190B">
      <w:pPr>
        <w:spacing w:line="480" w:lineRule="auto"/>
        <w:rPr>
          <w:rFonts w:ascii="Times New Roman" w:hAnsi="Times New Roman" w:cs="Times New Roman"/>
          <w:sz w:val="24"/>
          <w:szCs w:val="24"/>
        </w:rPr>
      </w:pPr>
    </w:p>
    <w:p w14:paraId="552A440B" w14:textId="77777777" w:rsidR="00B9190B" w:rsidRPr="00E761EA" w:rsidRDefault="00B9190B" w:rsidP="00B9190B">
      <w:pPr>
        <w:spacing w:line="480" w:lineRule="auto"/>
        <w:rPr>
          <w:rFonts w:ascii="Times New Roman" w:hAnsi="Times New Roman" w:cs="Times New Roman"/>
          <w:sz w:val="24"/>
          <w:szCs w:val="24"/>
        </w:rPr>
      </w:pPr>
      <w:r w:rsidRPr="00E761EA">
        <w:rPr>
          <w:rFonts w:ascii="Times New Roman" w:hAnsi="Times New Roman" w:cs="Times New Roman"/>
          <w:sz w:val="24"/>
          <w:szCs w:val="24"/>
        </w:rPr>
        <w:t>Statistical Analysis</w:t>
      </w:r>
    </w:p>
    <w:p w14:paraId="5181400C" w14:textId="77777777"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Response variables for analyses</w:t>
      </w:r>
      <w:r w:rsidRPr="00E761EA">
        <w:rPr>
          <w:rFonts w:ascii="Times New Roman" w:hAnsi="Times New Roman" w:cs="Times New Roman"/>
          <w:sz w:val="24"/>
          <w:szCs w:val="24"/>
        </w:rPr>
        <w:t xml:space="preserve"> were </w:t>
      </w:r>
      <w:r>
        <w:rPr>
          <w:rFonts w:ascii="Times New Roman" w:hAnsi="Times New Roman" w:cs="Times New Roman"/>
          <w:sz w:val="24"/>
          <w:szCs w:val="24"/>
        </w:rPr>
        <w:t xml:space="preserve">shoot and root production, and a measure of root allocation defined as: </w:t>
      </w:r>
    </w:p>
    <w:p w14:paraId="6682F555" w14:textId="77777777" w:rsidR="00B9190B" w:rsidRPr="00B9190B" w:rsidRDefault="00DB572E" w:rsidP="00B9190B">
      <w:pPr>
        <w:spacing w:line="480" w:lineRule="auto"/>
        <w:ind w:firstLine="720"/>
        <w:rPr>
          <w:rFonts w:ascii="Times New Roman" w:hAnsi="Times New Roman" w:cs="Times New Roman"/>
          <w:sz w:val="24"/>
          <w:szCs w:val="24"/>
        </w:rPr>
      </w:pPr>
      <m:oMathPara>
        <m:oMathParaPr>
          <m:jc m:val="center"/>
        </m:oMathParaPr>
        <m:oMath>
          <m:f>
            <m:fPr>
              <m:ctrlPr>
                <w:rPr>
                  <w:rFonts w:ascii="Cambria Math" w:hAnsi="Cambria Math" w:cs="Times New Roman"/>
                  <w:i/>
                  <w:sz w:val="24"/>
                  <w:szCs w:val="24"/>
                </w:rPr>
              </m:ctrlPr>
            </m:fPr>
            <m:num>
              <m:r>
                <w:rPr>
                  <w:rFonts w:ascii="Cambria Math" w:hAnsi="Cambria Math" w:cs="Times New Roman"/>
                  <w:sz w:val="24"/>
                  <w:szCs w:val="24"/>
                </w:rPr>
                <m:t>Root production</m:t>
              </m:r>
            </m:num>
            <m:den>
              <m:r>
                <w:rPr>
                  <w:rFonts w:ascii="Cambria Math" w:hAnsi="Cambria Math" w:cs="Times New Roman"/>
                  <w:sz w:val="24"/>
                  <w:szCs w:val="24"/>
                </w:rPr>
                <m:t>Root production+Shoot production</m:t>
              </m:r>
            </m:den>
          </m:f>
        </m:oMath>
      </m:oMathPara>
    </w:p>
    <w:p w14:paraId="490AAA13" w14:textId="4E1B5631" w:rsidR="00B9190B" w:rsidRDefault="00B9190B" w:rsidP="00B9190B">
      <w:pPr>
        <w:spacing w:line="480" w:lineRule="auto"/>
        <w:rPr>
          <w:rFonts w:ascii="Times New Roman" w:hAnsi="Times New Roman" w:cs="Times New Roman"/>
          <w:sz w:val="24"/>
          <w:szCs w:val="24"/>
        </w:rPr>
      </w:pPr>
      <w:r>
        <w:rPr>
          <w:rFonts w:ascii="Times New Roman" w:hAnsi="Times New Roman" w:cs="Times New Roman"/>
          <w:sz w:val="24"/>
          <w:szCs w:val="24"/>
        </w:rPr>
        <w:t xml:space="preserve"> To analyze among-cultivar variability </w:t>
      </w:r>
      <w:r w:rsidRPr="00E761EA">
        <w:rPr>
          <w:rFonts w:ascii="Times New Roman" w:hAnsi="Times New Roman" w:cs="Times New Roman"/>
          <w:sz w:val="24"/>
          <w:szCs w:val="24"/>
        </w:rPr>
        <w:t>in response to our treatments, we parameterized a varying-intercept/varying-slope</w:t>
      </w:r>
      <w:r>
        <w:rPr>
          <w:rFonts w:ascii="Times New Roman" w:hAnsi="Times New Roman" w:cs="Times New Roman"/>
          <w:sz w:val="24"/>
          <w:szCs w:val="24"/>
        </w:rPr>
        <w:t xml:space="preserve"> Bayesian</w:t>
      </w:r>
      <w:r w:rsidRPr="00E761EA">
        <w:rPr>
          <w:rFonts w:ascii="Times New Roman" w:hAnsi="Times New Roman" w:cs="Times New Roman"/>
          <w:sz w:val="24"/>
          <w:szCs w:val="24"/>
        </w:rPr>
        <w:t xml:space="preserve"> hierarchical model that we applied to</w:t>
      </w:r>
      <w:r>
        <w:rPr>
          <w:rFonts w:ascii="Times New Roman" w:hAnsi="Times New Roman" w:cs="Times New Roman"/>
          <w:sz w:val="24"/>
          <w:szCs w:val="24"/>
        </w:rPr>
        <w:t xml:space="preserve"> both</w:t>
      </w:r>
      <w:r w:rsidRPr="00E761EA">
        <w:rPr>
          <w:rFonts w:ascii="Times New Roman" w:hAnsi="Times New Roman" w:cs="Times New Roman"/>
          <w:sz w:val="24"/>
          <w:szCs w:val="24"/>
        </w:rPr>
        <w:t xml:space="preserve"> of our response variables. In this model, we estimate intercept and slope (i.e.</w:t>
      </w:r>
      <w:r>
        <w:rPr>
          <w:rFonts w:ascii="Times New Roman" w:hAnsi="Times New Roman" w:cs="Times New Roman"/>
          <w:sz w:val="24"/>
          <w:szCs w:val="24"/>
        </w:rPr>
        <w:t>,</w:t>
      </w:r>
      <w:r w:rsidRPr="00E761EA">
        <w:rPr>
          <w:rFonts w:ascii="Times New Roman" w:hAnsi="Times New Roman" w:cs="Times New Roman"/>
          <w:sz w:val="24"/>
          <w:szCs w:val="24"/>
        </w:rPr>
        <w:t xml:space="preserve"> treatment effects) coefficients for each </w:t>
      </w:r>
      <w:r>
        <w:rPr>
          <w:rFonts w:ascii="Times New Roman" w:hAnsi="Times New Roman" w:cs="Times New Roman"/>
          <w:sz w:val="24"/>
          <w:szCs w:val="24"/>
        </w:rPr>
        <w:t>cultivar</w:t>
      </w:r>
      <w:r w:rsidRPr="00E761EA">
        <w:rPr>
          <w:rFonts w:ascii="Times New Roman" w:hAnsi="Times New Roman" w:cs="Times New Roman"/>
          <w:sz w:val="24"/>
          <w:szCs w:val="24"/>
        </w:rPr>
        <w:t xml:space="preserve">, where each batch of coefficients is modeled as a draw from a normal distribution with an estimated variance component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{"citationID":"29vedktnbn","properties":{"formattedCitation":"(Gelman &amp; Hill, 2007)","plainCitation":"(Gelman &amp; Hill, 2007)","noteIndex":0},"citationItems":[{"id":686,"uris":["http://zotero.org/users/783798/items/TGEQKISG"],"uri":["http://zotero.org/users/783798/items/TGEQKISG"],"itemData":{"id":686,"type":"book","title":"Data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(Gelman &amp; Hill, 2007)</w:t>
      </w:r>
      <w:r>
        <w:rPr>
          <w:rFonts w:ascii="Times New Roman" w:hAnsi="Times New Roman" w:cs="Times New Roman"/>
          <w:sz w:val="24"/>
          <w:szCs w:val="24"/>
        </w:rPr>
        <w:fldChar w:fldCharType="end"/>
      </w:r>
      <w:r>
        <w:rPr>
          <w:rFonts w:ascii="Times New Roman" w:hAnsi="Times New Roman" w:cs="Times New Roman"/>
          <w:sz w:val="24"/>
          <w:szCs w:val="24"/>
        </w:rPr>
        <w:t>. We included binary predictor</w:t>
      </w:r>
      <w:r w:rsidRPr="00E761EA">
        <w:rPr>
          <w:rFonts w:ascii="Times New Roman" w:hAnsi="Times New Roman" w:cs="Times New Roman"/>
          <w:sz w:val="24"/>
          <w:szCs w:val="24"/>
        </w:rPr>
        <w:t xml:space="preserve"> variables</w:t>
      </w:r>
      <w:r>
        <w:rPr>
          <w:rFonts w:ascii="Times New Roman" w:hAnsi="Times New Roman" w:cs="Times New Roman"/>
          <w:sz w:val="24"/>
          <w:szCs w:val="24"/>
        </w:rPr>
        <w:t xml:space="preserve"> using a -0.5/0.5 “effect coding”</w:t>
      </w:r>
      <w:r w:rsidRPr="00E761EA">
        <w:rPr>
          <w:rFonts w:ascii="Times New Roman" w:hAnsi="Times New Roman" w:cs="Times New Roman"/>
          <w:sz w:val="24"/>
          <w:szCs w:val="24"/>
        </w:rPr>
        <w:t xml:space="preserve"> for our ex</w:t>
      </w:r>
      <w:r>
        <w:rPr>
          <w:rFonts w:ascii="Times New Roman" w:hAnsi="Times New Roman" w:cs="Times New Roman"/>
          <w:sz w:val="24"/>
          <w:szCs w:val="24"/>
        </w:rPr>
        <w:t>perimentally imposed treatments:</w:t>
      </w:r>
      <w:r w:rsidRPr="00E761EA">
        <w:rPr>
          <w:rFonts w:ascii="Times New Roman" w:hAnsi="Times New Roman" w:cs="Times New Roman"/>
          <w:sz w:val="24"/>
          <w:szCs w:val="24"/>
        </w:rPr>
        <w:t xml:space="preserve"> lenient (15 cm) and </w:t>
      </w:r>
      <w:r>
        <w:rPr>
          <w:rFonts w:ascii="Times New Roman" w:hAnsi="Times New Roman" w:cs="Times New Roman"/>
          <w:sz w:val="24"/>
          <w:szCs w:val="24"/>
        </w:rPr>
        <w:t>i</w:t>
      </w:r>
      <w:r w:rsidRPr="00E761EA">
        <w:rPr>
          <w:rFonts w:ascii="Times New Roman" w:hAnsi="Times New Roman" w:cs="Times New Roman"/>
          <w:sz w:val="24"/>
          <w:szCs w:val="24"/>
        </w:rPr>
        <w:t>nfrequent (4 wk)</w:t>
      </w:r>
      <w:r>
        <w:rPr>
          <w:rFonts w:ascii="Times New Roman" w:hAnsi="Times New Roman" w:cs="Times New Roman"/>
          <w:sz w:val="24"/>
          <w:szCs w:val="24"/>
        </w:rPr>
        <w:t xml:space="preserve"> defoliation were assigned -0.5 values</w:t>
      </w:r>
      <w:r w:rsidRPr="00E761EA">
        <w:rPr>
          <w:rFonts w:ascii="Times New Roman" w:hAnsi="Times New Roman" w:cs="Times New Roman"/>
          <w:sz w:val="24"/>
          <w:szCs w:val="24"/>
        </w:rPr>
        <w:t xml:space="preserve">, </w:t>
      </w:r>
      <w:r>
        <w:rPr>
          <w:rFonts w:ascii="Times New Roman" w:hAnsi="Times New Roman" w:cs="Times New Roman"/>
          <w:sz w:val="24"/>
          <w:szCs w:val="24"/>
        </w:rPr>
        <w:t>while</w:t>
      </w:r>
      <w:r w:rsidRPr="00E761EA">
        <w:rPr>
          <w:rFonts w:ascii="Times New Roman" w:hAnsi="Times New Roman" w:cs="Times New Roman"/>
          <w:sz w:val="24"/>
          <w:szCs w:val="24"/>
        </w:rPr>
        <w:t xml:space="preserve"> frequent (2 wk) </w:t>
      </w:r>
      <w:r>
        <w:rPr>
          <w:rFonts w:ascii="Times New Roman" w:hAnsi="Times New Roman" w:cs="Times New Roman"/>
          <w:sz w:val="24"/>
          <w:szCs w:val="24"/>
        </w:rPr>
        <w:t xml:space="preserve">and </w:t>
      </w:r>
      <w:r w:rsidRPr="00E761EA">
        <w:rPr>
          <w:rFonts w:ascii="Times New Roman" w:hAnsi="Times New Roman" w:cs="Times New Roman"/>
          <w:sz w:val="24"/>
          <w:szCs w:val="24"/>
        </w:rPr>
        <w:t xml:space="preserve">severe (5 cm) </w:t>
      </w:r>
      <w:r>
        <w:rPr>
          <w:rFonts w:ascii="Times New Roman" w:hAnsi="Times New Roman" w:cs="Times New Roman"/>
          <w:sz w:val="24"/>
          <w:szCs w:val="24"/>
        </w:rPr>
        <w:t>defoliation</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were assigned 0.5 values. Under this coding, the model intercept represents the grand mean, and the coefficients for defoliation severity and frequency represent the main effects of severe and/or frequent defoliation across both levels of the other treatment (see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{"citationID":"j731uhgk7","properties":{"formattedCitation":"(Schabenberger et al. 2000)","plainCitation":"(Schabenberger et al. 2000)","dontUpdate":true,"noteIndex":0},"citationItems":[{"id":1047,"uris":["http://zotero.org/users/783798/items/WGKRF3M5"],"uri":["http://zotero.org/users/783798/items/WGKRF3M5"],"itemData":{"id":1047,"type":"article-journal","title":"Collections of Simple Effects and Their Relationship to Main Effects and Interactions in Factorials","container-title":"The American Statistician","page":"210-214","volume":"54","issue":"3","source":"Taylor and Francis+NEJM","abstract":"When analyzing data from a cross-classified experiment, one of the primary interests lies in estimating and testing main effects and interactions. Frequently, one is also interested in comparing the levels of one factor at a given level of another factor, particularly if interactions are present. Such collections of simple main effects are termed slices herein. Based on unfolded designs in which effects are represented by generic sets of orthogonal contrasts among cell means, the relationships between the contrast sets defining main effects, interactions, and slices in terms of Kronecker representations and projection properties are examined. The material is appropriate in a first course on linear models and/or a course in experimental design with linear algebra prerequisite to demonstrate the relationship and interpretation of various effects in a factorial setting. An example from production quality control is presented.","DOI":"10.1080/00031305.2000.10474547","ISSN":"0003-1305","author":[{"family":"Schabenberger","given":"Oliver"},{"family":"Jr","given":"Timothy G. Gregoire J. P. Weyerhaeuser"},{"family":"Kong","given":"Fanzhi"}],"issued":{"date-parts":[["2000",8,1]]}}}],"schema":"https://github.com/citation-style-language/schema/raw/master/csl-citation.json"}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Schabenberger et al.</w:t>
      </w:r>
      <w:r w:rsidR="007F6591">
        <w:rPr>
          <w:rFonts w:ascii="Times New Roman" w:hAnsi="Times New Roman" w:cs="Times New Roman"/>
          <w:noProof/>
          <w:sz w:val="24"/>
          <w:szCs w:val="24"/>
        </w:rPr>
        <w:t>,</w:t>
      </w:r>
      <w:r>
        <w:rPr>
          <w:rFonts w:ascii="Times New Roman" w:hAnsi="Times New Roman" w:cs="Times New Roman"/>
          <w:noProof/>
          <w:sz w:val="24"/>
          <w:szCs w:val="24"/>
        </w:rPr>
        <w:t xml:space="preserve"> 2000)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761EA">
        <w:rPr>
          <w:rFonts w:ascii="Times New Roman" w:hAnsi="Times New Roman" w:cs="Times New Roman"/>
          <w:sz w:val="24"/>
          <w:szCs w:val="24"/>
        </w:rPr>
        <w:t xml:space="preserve">We </w:t>
      </w:r>
      <w:r>
        <w:rPr>
          <w:rFonts w:ascii="Times New Roman" w:hAnsi="Times New Roman" w:cs="Times New Roman"/>
          <w:sz w:val="24"/>
          <w:szCs w:val="24"/>
        </w:rPr>
        <w:t>als</w:t>
      </w:r>
      <w:r w:rsidRPr="00E761EA">
        <w:rPr>
          <w:rFonts w:ascii="Times New Roman" w:hAnsi="Times New Roman" w:cs="Times New Roman"/>
          <w:sz w:val="24"/>
          <w:szCs w:val="24"/>
        </w:rPr>
        <w:t>o included a term for the interaction of severe and freque</w:t>
      </w:r>
      <w:r>
        <w:rPr>
          <w:rFonts w:ascii="Times New Roman" w:hAnsi="Times New Roman" w:cs="Times New Roman"/>
          <w:sz w:val="24"/>
          <w:szCs w:val="24"/>
        </w:rPr>
        <w:t xml:space="preserve">nt defoliation treatments and </w:t>
      </w:r>
      <w:r w:rsidRPr="00E761EA">
        <w:rPr>
          <w:rFonts w:ascii="Times New Roman" w:hAnsi="Times New Roman" w:cs="Times New Roman"/>
          <w:sz w:val="24"/>
          <w:szCs w:val="24"/>
        </w:rPr>
        <w:t xml:space="preserve">a random effect of plot to </w:t>
      </w:r>
      <w:r>
        <w:rPr>
          <w:rFonts w:ascii="Times New Roman" w:hAnsi="Times New Roman" w:cs="Times New Roman"/>
          <w:sz w:val="24"/>
          <w:szCs w:val="24"/>
        </w:rPr>
        <w:t xml:space="preserve">allow for correlation in observations from the same plot. </w:t>
      </w:r>
      <w:r w:rsidRPr="00E761EA">
        <w:rPr>
          <w:rFonts w:ascii="Times New Roman" w:hAnsi="Times New Roman" w:cs="Times New Roman"/>
          <w:sz w:val="24"/>
          <w:szCs w:val="24"/>
        </w:rPr>
        <w:t>Our varying-intercept/varying-slope model therefore include</w:t>
      </w:r>
      <w:r>
        <w:rPr>
          <w:rFonts w:ascii="Times New Roman" w:hAnsi="Times New Roman" w:cs="Times New Roman"/>
          <w:sz w:val="24"/>
          <w:szCs w:val="24"/>
        </w:rPr>
        <w:t>d</w:t>
      </w:r>
      <w:r w:rsidRPr="00E761EA">
        <w:rPr>
          <w:rFonts w:ascii="Times New Roman" w:hAnsi="Times New Roman" w:cs="Times New Roman"/>
          <w:sz w:val="24"/>
          <w:szCs w:val="24"/>
        </w:rPr>
        <w:t xml:space="preserve"> </w:t>
      </w:r>
      <w:r>
        <w:rPr>
          <w:rFonts w:ascii="Times New Roman" w:hAnsi="Times New Roman" w:cs="Times New Roman"/>
          <w:sz w:val="24"/>
          <w:szCs w:val="24"/>
        </w:rPr>
        <w:t>four separate estimates of grand means</w:t>
      </w:r>
      <w:r w:rsidRPr="00E761EA">
        <w:rPr>
          <w:rFonts w:ascii="Times New Roman" w:hAnsi="Times New Roman" w:cs="Times New Roman"/>
          <w:sz w:val="24"/>
          <w:szCs w:val="24"/>
        </w:rPr>
        <w:t xml:space="preserve"> (</w:t>
      </w:r>
      <w:r>
        <w:rPr>
          <w:rFonts w:ascii="Times New Roman" w:hAnsi="Times New Roman" w:cs="Times New Roman"/>
          <w:sz w:val="24"/>
          <w:szCs w:val="24"/>
        </w:rPr>
        <w:t>one</w:t>
      </w:r>
      <w:r w:rsidRPr="00E761EA">
        <w:rPr>
          <w:rFonts w:ascii="Times New Roman" w:hAnsi="Times New Roman" w:cs="Times New Roman"/>
          <w:sz w:val="24"/>
          <w:szCs w:val="24"/>
        </w:rPr>
        <w:t xml:space="preserve"> for each </w:t>
      </w:r>
      <w:r>
        <w:rPr>
          <w:rFonts w:ascii="Times New Roman" w:hAnsi="Times New Roman" w:cs="Times New Roman"/>
          <w:sz w:val="24"/>
          <w:szCs w:val="24"/>
        </w:rPr>
        <w:t>cultivar</w:t>
      </w:r>
      <w:r w:rsidRPr="00E761EA">
        <w:rPr>
          <w:rFonts w:ascii="Times New Roman" w:hAnsi="Times New Roman" w:cs="Times New Roman"/>
          <w:sz w:val="24"/>
          <w:szCs w:val="24"/>
        </w:rPr>
        <w:t xml:space="preserve">), each of which represents an estimate </w:t>
      </w:r>
      <w:r>
        <w:rPr>
          <w:rFonts w:ascii="Times New Roman" w:hAnsi="Times New Roman" w:cs="Times New Roman"/>
          <w:sz w:val="24"/>
          <w:szCs w:val="24"/>
        </w:rPr>
        <w:t xml:space="preserve">of performance for that cultivar across all defoliation treatment conditions, and four </w:t>
      </w:r>
      <w:r>
        <w:rPr>
          <w:rFonts w:ascii="Times New Roman" w:hAnsi="Times New Roman" w:cs="Times New Roman"/>
          <w:sz w:val="24"/>
          <w:szCs w:val="24"/>
        </w:rPr>
        <w:lastRenderedPageBreak/>
        <w:t>treatment effect estimates (one for each cultivar) for</w:t>
      </w:r>
      <w:r w:rsidRPr="00E761EA">
        <w:rPr>
          <w:rFonts w:ascii="Times New Roman" w:hAnsi="Times New Roman" w:cs="Times New Roman"/>
          <w:sz w:val="24"/>
          <w:szCs w:val="24"/>
        </w:rPr>
        <w:t xml:space="preserve"> frequent defoliation</w:t>
      </w:r>
      <w:r>
        <w:rPr>
          <w:rFonts w:ascii="Times New Roman" w:hAnsi="Times New Roman" w:cs="Times New Roman"/>
          <w:sz w:val="24"/>
          <w:szCs w:val="24"/>
        </w:rPr>
        <w:t>, severe defoliation, and their interaction</w:t>
      </w:r>
      <w:r w:rsidRPr="00E761EA">
        <w:rPr>
          <w:rFonts w:ascii="Times New Roman" w:hAnsi="Times New Roman" w:cs="Times New Roman"/>
          <w:sz w:val="24"/>
          <w:szCs w:val="24"/>
        </w:rPr>
        <w:t>. Since these coeffic</w:t>
      </w:r>
      <w:r>
        <w:rPr>
          <w:rFonts w:ascii="Times New Roman" w:hAnsi="Times New Roman" w:cs="Times New Roman"/>
          <w:sz w:val="24"/>
          <w:szCs w:val="24"/>
        </w:rPr>
        <w:t>i</w:t>
      </w:r>
      <w:r w:rsidRPr="00E761EA">
        <w:rPr>
          <w:rFonts w:ascii="Times New Roman" w:hAnsi="Times New Roman" w:cs="Times New Roman"/>
          <w:sz w:val="24"/>
          <w:szCs w:val="24"/>
        </w:rPr>
        <w:t xml:space="preserve">ents </w:t>
      </w:r>
      <w:r>
        <w:rPr>
          <w:rFonts w:ascii="Times New Roman" w:hAnsi="Times New Roman" w:cs="Times New Roman"/>
          <w:sz w:val="24"/>
          <w:szCs w:val="24"/>
        </w:rPr>
        <w:t>were</w:t>
      </w:r>
      <w:r w:rsidRPr="00E761EA">
        <w:rPr>
          <w:rFonts w:ascii="Times New Roman" w:hAnsi="Times New Roman" w:cs="Times New Roman"/>
          <w:sz w:val="24"/>
          <w:szCs w:val="24"/>
        </w:rPr>
        <w:t xml:space="preserve"> drawn from distributions with estimated variance components, the separate estimates </w:t>
      </w:r>
      <w:r>
        <w:rPr>
          <w:rFonts w:ascii="Times New Roman" w:hAnsi="Times New Roman" w:cs="Times New Roman"/>
          <w:sz w:val="24"/>
          <w:szCs w:val="24"/>
        </w:rPr>
        <w:t>were</w:t>
      </w:r>
      <w:r w:rsidRPr="00E761EA">
        <w:rPr>
          <w:rFonts w:ascii="Times New Roman" w:hAnsi="Times New Roman" w:cs="Times New Roman"/>
          <w:sz w:val="24"/>
          <w:szCs w:val="24"/>
        </w:rPr>
        <w:t xml:space="preserve"> partially pooled towards their common mean, which also </w:t>
      </w:r>
      <w:r>
        <w:rPr>
          <w:rFonts w:ascii="Times New Roman" w:hAnsi="Times New Roman" w:cs="Times New Roman"/>
          <w:sz w:val="24"/>
          <w:szCs w:val="24"/>
        </w:rPr>
        <w:t>wa</w:t>
      </w:r>
      <w:r w:rsidRPr="00E761EA">
        <w:rPr>
          <w:rFonts w:ascii="Times New Roman" w:hAnsi="Times New Roman" w:cs="Times New Roman"/>
          <w:sz w:val="24"/>
          <w:szCs w:val="24"/>
        </w:rPr>
        <w:t>s estimated</w:t>
      </w:r>
      <w:r>
        <w:rPr>
          <w:rFonts w:ascii="Times New Roman" w:hAnsi="Times New Roman" w:cs="Times New Roman"/>
          <w:sz w:val="24"/>
          <w:szCs w:val="24"/>
        </w:rPr>
        <w:t xml:space="preserve"> from the data</w:t>
      </w:r>
      <w:r w:rsidRPr="00E761EA">
        <w:rPr>
          <w:rFonts w:ascii="Times New Roman" w:hAnsi="Times New Roman" w:cs="Times New Roman"/>
          <w:sz w:val="24"/>
          <w:szCs w:val="24"/>
        </w:rPr>
        <w:t>, a property that buil</w:t>
      </w:r>
      <w:r>
        <w:rPr>
          <w:rFonts w:ascii="Times New Roman" w:hAnsi="Times New Roman" w:cs="Times New Roman"/>
          <w:sz w:val="24"/>
          <w:szCs w:val="24"/>
        </w:rPr>
        <w:t>t</w:t>
      </w:r>
      <w:r w:rsidRPr="00E761EA">
        <w:rPr>
          <w:rFonts w:ascii="Times New Roman" w:hAnsi="Times New Roman" w:cs="Times New Roman"/>
          <w:sz w:val="24"/>
          <w:szCs w:val="24"/>
        </w:rPr>
        <w:t xml:space="preserve"> in an automatic correction for multiple comparisons and obviate</w:t>
      </w:r>
      <w:r>
        <w:rPr>
          <w:rFonts w:ascii="Times New Roman" w:hAnsi="Times New Roman" w:cs="Times New Roman"/>
          <w:sz w:val="24"/>
          <w:szCs w:val="24"/>
        </w:rPr>
        <w:t>d</w:t>
      </w:r>
      <w:r w:rsidRPr="00E761EA">
        <w:rPr>
          <w:rFonts w:ascii="Times New Roman" w:hAnsi="Times New Roman" w:cs="Times New Roman"/>
          <w:sz w:val="24"/>
          <w:szCs w:val="24"/>
        </w:rPr>
        <w:t xml:space="preserve"> the need for arbitrary post-hoc adjustments such</w:t>
      </w:r>
      <w:r>
        <w:rPr>
          <w:rFonts w:ascii="Times New Roman" w:hAnsi="Times New Roman" w:cs="Times New Roman"/>
          <w:sz w:val="24"/>
          <w:szCs w:val="24"/>
        </w:rPr>
        <w:t xml:space="preserve"> as the Bonferonni correction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{"citationID":"1g5oa5v2rt","properties":{"formattedCitation":"(Gelman, Hill, &amp; Yajima, 2012)","plainCitation":"(Gelman, Hill, &amp; Yajima, 2012)","noteIndex":0},"citationItems":[{"id":684,"uris":["http://zotero.org/users/783798/items/J2C7HRNS"],"uri":["http://zotero.org/users/783798/items/J2C7HRNS"],"itemData":{"id":684,"type":"article-journal","title":"Why we (usually) don't have to worry about multiple comparisons","container-title":"Journal of Research on Educational Effectiveness","page":"189-211","volume":"5","issue":"2","source":"Taylor and Francis+NEJM","abstract":"Applied researchers often find themselves making statistical inferences in settings that would seem to require multiple comparisons adjustments. We challenge the Type I error paradigm that underlies these corrections. Moreover we posit that the problem of multiple comparisons can disappear entirely when viewed from a hierarchical Bayesian perspective. We propose building multilevel models in the settings where multiple comparisons arise. Multilevel models perform partial pooling (shifting estimates toward each other), whereas classical procedures typically keep the centers of intervals stationary, adjusting for multiple comparisons by making the intervals wider (or, equivalently, adjusting the p values corresponding to intervals of fixed width). Thus, multilevel models address the multiple comparisons problem and also yield more efficient estimates, especially in settings with low group-level variation, which is where multiple comparisons are a particular concern.","DOI":"10.1080/19345747.2011.618213","ISSN":"1934-5747","author":[{"family":"Gelman","given":"Andrew"},{"family":"Hill","given":"Jennifer"},{"family":"Yajima","given":"Masanao"}],"issued":{"date-parts":[["2012",4,1]]}}}],"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(Gelman, Hill, &amp; Yajima, 2012)</w:t>
      </w:r>
      <w:r>
        <w:rPr>
          <w:rFonts w:ascii="Times New Roman" w:hAnsi="Times New Roman" w:cs="Times New Roman"/>
          <w:sz w:val="24"/>
          <w:szCs w:val="24"/>
        </w:rPr>
        <w:fldChar w:fldCharType="end"/>
      </w:r>
      <w:r>
        <w:rPr>
          <w:rFonts w:ascii="Times New Roman" w:hAnsi="Times New Roman" w:cs="Times New Roman"/>
          <w:sz w:val="24"/>
          <w:szCs w:val="24"/>
        </w:rPr>
        <w:t>.</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Finally, because we observed a pattern of variance increasing with the mean, we used a gamma distribution to model our data, which naturally accounts for this nearly universal pattern in biomass data. We used the standard log-link in our parameterization of the gamma regression model, and thus our model coefficients represent multiplicative effects, and are reported on the log link scale </w:t>
      </w:r>
      <w:r w:rsidR="003B4620">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{"citationID":"AIwQjecd","properties":{"formattedCitation":"(Gelman &amp; Hill, 2007)","plainCitation":"(Gelman &amp; Hill, 2007)","noteIndex":0},"citationItems":[{"id":686,"uris":["http://zotero.org/users/783798/items/TGEQKISG"],"uri":["http://zotero.org/users/783798/items/TGEQKISG"],"itemData":{"id":686,"type":"book","title":"Data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sidR="003B4620">
        <w:rPr>
          <w:rFonts w:ascii="Times New Roman" w:hAnsi="Times New Roman" w:cs="Times New Roman"/>
          <w:sz w:val="24"/>
          <w:szCs w:val="24"/>
        </w:rPr>
        <w:fldChar w:fldCharType="separate"/>
      </w:r>
      <w:r w:rsidR="003B4620" w:rsidRPr="003B4620">
        <w:rPr>
          <w:rFonts w:ascii="Times New Roman" w:hAnsi="Times New Roman" w:cs="Times New Roman"/>
          <w:sz w:val="24"/>
        </w:rPr>
        <w:t>(Gelman &amp; Hill, 2007)</w:t>
      </w:r>
      <w:r w:rsidR="003B4620">
        <w:rPr>
          <w:rFonts w:ascii="Times New Roman" w:hAnsi="Times New Roman" w:cs="Times New Roman"/>
          <w:sz w:val="24"/>
          <w:szCs w:val="24"/>
        </w:rPr>
        <w:fldChar w:fldCharType="end"/>
      </w:r>
      <w:r w:rsidR="003B4620">
        <w:rPr>
          <w:rFonts w:ascii="Times New Roman" w:hAnsi="Times New Roman" w:cs="Times New Roman"/>
          <w:sz w:val="24"/>
          <w:szCs w:val="24"/>
        </w:rPr>
        <w:t xml:space="preserve">. </w:t>
      </w:r>
      <w:r>
        <w:rPr>
          <w:rFonts w:ascii="Times New Roman" w:hAnsi="Times New Roman" w:cs="Times New Roman"/>
          <w:sz w:val="24"/>
          <w:szCs w:val="24"/>
        </w:rPr>
        <w:t xml:space="preserve">Values greater than one indicate positive effects on the response variable, whereas values less than one indicate negative effects. </w:t>
      </w:r>
    </w:p>
    <w:p w14:paraId="392B7FD5" w14:textId="77777777" w:rsidR="00B9190B" w:rsidRDefault="00B9190B" w:rsidP="00B919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display treatment effects graphically by first plotting estimated fixed effect coefficients (i.e. frequency, severity and frequency X severity) centered on the median, and include both a 50% (thick) and a 95% (thin line) uncertainty (credible) interval. These coefficients represent the overall average effects of treatment or the interaction effect across all cultivars. In addition, we graphically present the varying intercepts portion of our model, which represents the overall average deviation of each cultivar from the grand mean across all cultivars, and is thus naturally centered at zero. Here again, we include both 50% (thick) and a 95% (thin line) credible intervals. The proportion of the credible interval above or below zero can be interpreted as the Bayesian probability of that cultivar differing in response from the average across all cultivars. In the case of root allocation, we further analyze all the pairwise contrasts among cultivars (n=6 contrasts), by taking the difference between each coefficient at each </w:t>
      </w:r>
      <w:r>
        <w:rPr>
          <w:rFonts w:ascii="Times New Roman" w:hAnsi="Times New Roman" w:cs="Times New Roman"/>
          <w:sz w:val="24"/>
          <w:szCs w:val="24"/>
        </w:rPr>
        <w:lastRenderedPageBreak/>
        <w:t xml:space="preserve">iteration of the MCMC sampler. These pairwise contrasts thus represent the differences between each pair of cultivars in their overall root allocation, averaged across all treatment conditions. </w:t>
      </w:r>
    </w:p>
    <w:p w14:paraId="54D3DB8E" w14:textId="5E39BB9E" w:rsidR="00B9190B" w:rsidRDefault="00B9190B" w:rsidP="00B9190B">
      <w:pPr>
        <w:spacing w:line="480" w:lineRule="auto"/>
        <w:ind w:firstLine="720"/>
        <w:rPr>
          <w:rFonts w:ascii="Times New Roman" w:hAnsi="Times New Roman" w:cs="Times New Roman"/>
          <w:sz w:val="24"/>
          <w:szCs w:val="24"/>
        </w:rPr>
      </w:pPr>
      <w:r w:rsidRPr="00E761EA">
        <w:rPr>
          <w:rFonts w:ascii="Times New Roman" w:hAnsi="Times New Roman" w:cs="Times New Roman"/>
          <w:sz w:val="24"/>
          <w:szCs w:val="24"/>
        </w:rPr>
        <w:t xml:space="preserve">We estimated </w:t>
      </w:r>
      <w:r>
        <w:rPr>
          <w:rFonts w:ascii="Times New Roman" w:hAnsi="Times New Roman" w:cs="Times New Roman"/>
          <w:sz w:val="24"/>
          <w:szCs w:val="24"/>
        </w:rPr>
        <w:t>these</w:t>
      </w:r>
      <w:r w:rsidRPr="00E761EA">
        <w:rPr>
          <w:rFonts w:ascii="Times New Roman" w:hAnsi="Times New Roman" w:cs="Times New Roman"/>
          <w:sz w:val="24"/>
          <w:szCs w:val="24"/>
        </w:rPr>
        <w:t xml:space="preserve"> models in a Bayesian framework </w:t>
      </w:r>
      <w:r>
        <w:rPr>
          <w:rFonts w:ascii="Times New Roman" w:hAnsi="Times New Roman" w:cs="Times New Roman"/>
          <w:sz w:val="24"/>
          <w:szCs w:val="24"/>
        </w:rPr>
        <w:t xml:space="preserve">via Hamiltonian Monte Carlo in the packaged “rstanarm” (v2.18.2) </w:t>
      </w:r>
      <w:r w:rsidRPr="00E761EA">
        <w:rPr>
          <w:rFonts w:ascii="Times New Roman" w:hAnsi="Times New Roman" w:cs="Times New Roman"/>
          <w:sz w:val="24"/>
          <w:szCs w:val="24"/>
        </w:rPr>
        <w:t>called from R (v</w:t>
      </w:r>
      <w:r>
        <w:rPr>
          <w:rFonts w:ascii="Times New Roman" w:hAnsi="Times New Roman" w:cs="Times New Roman"/>
          <w:sz w:val="24"/>
          <w:szCs w:val="24"/>
        </w:rPr>
        <w:t>3.5.3) via Rstudio (v1.1.463)</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Prior to analysis, shoot and root production responses were standardized by dividing by their mean, resulting in a response variable with ~O(1) to facilitate faster sampling, and to help specify weakly-regularizing Normal(0,1) priors for all treatment effects. </w:t>
      </w:r>
      <w:r w:rsidRPr="00E761EA">
        <w:rPr>
          <w:rFonts w:ascii="Times New Roman" w:hAnsi="Times New Roman" w:cs="Times New Roman"/>
          <w:sz w:val="24"/>
          <w:szCs w:val="24"/>
        </w:rPr>
        <w:t>For all models we sampled the target (posterior) di</w:t>
      </w:r>
      <w:r>
        <w:rPr>
          <w:rFonts w:ascii="Times New Roman" w:hAnsi="Times New Roman" w:cs="Times New Roman"/>
          <w:sz w:val="24"/>
          <w:szCs w:val="24"/>
        </w:rPr>
        <w:t>stribution with four chains of 2000</w:t>
      </w:r>
      <w:r w:rsidRPr="00E761EA">
        <w:rPr>
          <w:rFonts w:ascii="Times New Roman" w:hAnsi="Times New Roman" w:cs="Times New Roman"/>
          <w:sz w:val="24"/>
          <w:szCs w:val="24"/>
        </w:rPr>
        <w:t xml:space="preserve"> iterations each</w:t>
      </w:r>
      <w:r>
        <w:rPr>
          <w:rFonts w:ascii="Times New Roman" w:hAnsi="Times New Roman" w:cs="Times New Roman"/>
          <w:sz w:val="24"/>
          <w:szCs w:val="24"/>
        </w:rPr>
        <w:t xml:space="preserve">. </w:t>
      </w:r>
      <w:r w:rsidRPr="00E761EA">
        <w:rPr>
          <w:rFonts w:ascii="Times New Roman" w:hAnsi="Times New Roman" w:cs="Times New Roman"/>
          <w:sz w:val="24"/>
          <w:szCs w:val="24"/>
        </w:rPr>
        <w:t>Model convergence was assessed via use of the R-hat &lt; 1.</w:t>
      </w:r>
      <w:r>
        <w:rPr>
          <w:rFonts w:ascii="Times New Roman" w:hAnsi="Times New Roman" w:cs="Times New Roman"/>
          <w:sz w:val="24"/>
          <w:szCs w:val="24"/>
        </w:rPr>
        <w:t>0</w:t>
      </w:r>
      <w:r w:rsidRPr="00E761EA">
        <w:rPr>
          <w:rFonts w:ascii="Times New Roman" w:hAnsi="Times New Roman" w:cs="Times New Roman"/>
          <w:sz w:val="24"/>
          <w:szCs w:val="24"/>
        </w:rPr>
        <w:t xml:space="preserve">1 criterion </w:t>
      </w:r>
      <w:r>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{"citationID":"gbbke020l","properties":{"formattedCitation":"(Gelman &amp; Hill, 2007)","plainCitation":"(Gelman &amp; Hill, 2007)","noteIndex":0},"citationItems":[{"id":686,"uris":["http://zotero.org/users/783798/items/TGEQKISG"],"uri":["http://zotero.org/users/783798/items/TGEQKISG"],"itemData":{"id":686,"type":"book","title":"Data analysis using regression and multilevel/hierarchical models","publisher":"Cambridge University Press","publisher-place":"Cambridge, England","number-of-pages":"651","source":"Google Books","event-place":"Cambridge, England","abstract":"Data Analysis Using Regression and Multilevel/Hierarchical Models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 Author resource page: http://www.stat.columbia.edu/~gelman/arm/","ISBN":"978-1-139-46093-4","language":"en","author":[{"family":"Gelman","given":"Andrew"},{"family":"Hill","given":"Jennifer"}],"issued":{"date-parts":[["2007"]]}}}],"schema":"https://github.com/citation-style-language/schema/raw/master/csl-citation.json"} </w:instrText>
      </w:r>
      <w:r>
        <w:rPr>
          <w:rFonts w:ascii="Times New Roman" w:hAnsi="Times New Roman" w:cs="Times New Roman"/>
          <w:sz w:val="24"/>
          <w:szCs w:val="24"/>
        </w:rPr>
        <w:fldChar w:fldCharType="separate"/>
      </w:r>
      <w:r w:rsidR="003B4620" w:rsidRPr="003B4620">
        <w:rPr>
          <w:rFonts w:ascii="Times New Roman" w:hAnsi="Times New Roman" w:cs="Times New Roman"/>
          <w:sz w:val="24"/>
        </w:rPr>
        <w:t>(Gelman &amp; Hill, 2007)</w:t>
      </w:r>
      <w:r>
        <w:rPr>
          <w:rFonts w:ascii="Times New Roman" w:hAnsi="Times New Roman" w:cs="Times New Roman"/>
          <w:sz w:val="24"/>
          <w:szCs w:val="24"/>
        </w:rPr>
        <w:fldChar w:fldCharType="end"/>
      </w:r>
      <w:r w:rsidRPr="00E761EA">
        <w:rPr>
          <w:rFonts w:ascii="Times New Roman" w:hAnsi="Times New Roman" w:cs="Times New Roman"/>
          <w:sz w:val="24"/>
          <w:szCs w:val="24"/>
        </w:rPr>
        <w:t xml:space="preserve"> as well as by visual inspection for chain blending and stability</w:t>
      </w:r>
      <w:r>
        <w:rPr>
          <w:rFonts w:ascii="Times New Roman" w:hAnsi="Times New Roman" w:cs="Times New Roman"/>
          <w:sz w:val="24"/>
          <w:szCs w:val="24"/>
        </w:rPr>
        <w:t xml:space="preserve">, and monitoring of the powerful diagnostics built into rstanarm (i.e. divergent transitions and E-BFMI, citation). </w:t>
      </w:r>
    </w:p>
    <w:p w14:paraId="048A69B6" w14:textId="76E4A36A" w:rsidR="003B4620" w:rsidRPr="00CF2CF3" w:rsidRDefault="00B9190B" w:rsidP="003B46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understand the relative importance of defoliation treatment and cultivar compared </w:t>
      </w:r>
      <w:r w:rsidR="007F6591">
        <w:rPr>
          <w:rFonts w:ascii="Times New Roman" w:hAnsi="Times New Roman" w:cs="Times New Roman"/>
          <w:sz w:val="24"/>
          <w:szCs w:val="24"/>
        </w:rPr>
        <w:t>with</w:t>
      </w:r>
      <w:r>
        <w:rPr>
          <w:rFonts w:ascii="Times New Roman" w:hAnsi="Times New Roman" w:cs="Times New Roman"/>
          <w:sz w:val="24"/>
          <w:szCs w:val="24"/>
        </w:rPr>
        <w:t xml:space="preserve"> shoot production </w:t>
      </w:r>
      <w:r w:rsidRPr="003B4620">
        <w:rPr>
          <w:rFonts w:ascii="Times New Roman" w:hAnsi="Times New Roman" w:cs="Times New Roman"/>
          <w:sz w:val="24"/>
          <w:szCs w:val="24"/>
        </w:rPr>
        <w:t>for predicting root production</w:t>
      </w:r>
      <w:r>
        <w:rPr>
          <w:rFonts w:ascii="Times New Roman" w:hAnsi="Times New Roman" w:cs="Times New Roman"/>
          <w:sz w:val="24"/>
          <w:szCs w:val="24"/>
        </w:rPr>
        <w:t>, we first fit a simple univariate regression model using only aboveground biomass from each subplot (n=64) as a continuous covariate. We then refit our varying-intercepts/varying-slopes model while including shoot production as a continuous covariate alongside treatment and cultivar effects. We compare a Bayesian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metric between the model</w:t>
      </w:r>
      <w:r w:rsidR="003B4620">
        <w:rPr>
          <w:rFonts w:ascii="Times New Roman" w:hAnsi="Times New Roman" w:cs="Times New Roman"/>
          <w:sz w:val="24"/>
          <w:szCs w:val="24"/>
        </w:rPr>
        <w:t xml:space="preserve">s </w:t>
      </w:r>
      <w:r w:rsidR="003B4620">
        <w:rPr>
          <w:rFonts w:ascii="Times New Roman" w:hAnsi="Times New Roman" w:cs="Times New Roman"/>
          <w:sz w:val="24"/>
          <w:szCs w:val="24"/>
        </w:rPr>
        <w:fldChar w:fldCharType="begin"/>
      </w:r>
      <w:r w:rsidR="003B4620">
        <w:rPr>
          <w:rFonts w:ascii="Times New Roman" w:hAnsi="Times New Roman" w:cs="Times New Roman"/>
          <w:sz w:val="24"/>
          <w:szCs w:val="24"/>
        </w:rPr>
        <w:instrText xml:space="preserve"> ADDIN ZOTERO_ITEM CSL_CITATION {"citationID":"qoGwerBj","properties":{"formattedCitation":"(Gelman, Goodrich, Gabry, &amp; Vehtari, 2018)","plainCitation":"(Gelman, Goodrich, Gabry, &amp; Vehtari, 2018)","noteIndex":0},"citationItems":[{"id":3442,"uris":["http://zotero.org/users/783798/items/ANP9MHCD"],"uri":["http://zotero.org/users/783798/items/ANP9MHCD"],"itemData":{"id":3442,"type":"article-journal","title":"R-squared for Bayesian regression models","container-title":"The American Statistician","page":"1-6","DOI":"10.1080/00031305.2018.1549100","ISSN":"0003-1305","journalAbbreviation":"The American Statistician","author":[{"family":"Gelman","given":"Andrew"},{"family":"Goodrich","given":"Ben"},{"family":"Gabry","given":"Jonah"},{"family":"Vehtari","given":"Aki"}],"issued":{"date-parts":[["2018",12,10]]}}}],"schema":"https://github.com/citation-style-language/schema/raw/master/csl-citation.json"} </w:instrText>
      </w:r>
      <w:r w:rsidR="003B4620">
        <w:rPr>
          <w:rFonts w:ascii="Times New Roman" w:hAnsi="Times New Roman" w:cs="Times New Roman"/>
          <w:sz w:val="24"/>
          <w:szCs w:val="24"/>
        </w:rPr>
        <w:fldChar w:fldCharType="separate"/>
      </w:r>
      <w:r w:rsidR="003B4620" w:rsidRPr="003B4620">
        <w:rPr>
          <w:rFonts w:ascii="Times New Roman" w:hAnsi="Times New Roman" w:cs="Times New Roman"/>
          <w:sz w:val="24"/>
        </w:rPr>
        <w:t>(Gelman, Goodrich, Gabry, &amp; Vehtari, 2018)</w:t>
      </w:r>
      <w:r w:rsidR="003B4620">
        <w:rPr>
          <w:rFonts w:ascii="Times New Roman" w:hAnsi="Times New Roman" w:cs="Times New Roman"/>
          <w:sz w:val="24"/>
          <w:szCs w:val="24"/>
        </w:rPr>
        <w:fldChar w:fldCharType="end"/>
      </w:r>
      <w:r>
        <w:rPr>
          <w:rFonts w:ascii="Times New Roman" w:hAnsi="Times New Roman" w:cs="Times New Roman"/>
          <w:sz w:val="24"/>
          <w:szCs w:val="24"/>
        </w:rPr>
        <w:t>. Because the visual and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comparisons were so clear, we had no need to evaluate additional metrics of model predictive performance.  </w:t>
      </w:r>
    </w:p>
    <w:p w14:paraId="2F0B3071" w14:textId="77777777" w:rsidR="00B9190B" w:rsidRDefault="00B9190B">
      <w:pPr>
        <w:pStyle w:val="Normal1"/>
        <w:contextualSpacing w:val="0"/>
        <w:rPr>
          <w:b/>
          <w:sz w:val="28"/>
        </w:rPr>
      </w:pPr>
    </w:p>
    <w:p w14:paraId="44D11FC0" w14:textId="50C84BA7" w:rsidR="003774B5" w:rsidRDefault="00B45195">
      <w:pPr>
        <w:pStyle w:val="Normal1"/>
        <w:contextualSpacing w:val="0"/>
        <w:rPr>
          <w:b/>
          <w:sz w:val="28"/>
        </w:rPr>
      </w:pPr>
      <w:r>
        <w:rPr>
          <w:b/>
          <w:sz w:val="28"/>
        </w:rPr>
        <w:t>Results</w:t>
      </w:r>
    </w:p>
    <w:p w14:paraId="3AF40C2F" w14:textId="77777777" w:rsidR="00130F24" w:rsidRDefault="00130F24" w:rsidP="00130F24">
      <w:pPr>
        <w:spacing w:line="480" w:lineRule="auto"/>
        <w:rPr>
          <w:rFonts w:ascii="Times New Roman" w:hAnsi="Times New Roman" w:cs="Times New Roman"/>
          <w:i/>
          <w:sz w:val="24"/>
          <w:szCs w:val="24"/>
        </w:rPr>
      </w:pPr>
      <w:r w:rsidRPr="00E761EA">
        <w:rPr>
          <w:rFonts w:ascii="Times New Roman" w:hAnsi="Times New Roman" w:cs="Times New Roman"/>
          <w:i/>
          <w:sz w:val="24"/>
          <w:szCs w:val="24"/>
        </w:rPr>
        <w:t>Shoot production model</w:t>
      </w:r>
      <w:r>
        <w:rPr>
          <w:rFonts w:ascii="Times New Roman" w:hAnsi="Times New Roman" w:cs="Times New Roman"/>
          <w:i/>
          <w:sz w:val="24"/>
          <w:szCs w:val="24"/>
        </w:rPr>
        <w:tab/>
      </w:r>
    </w:p>
    <w:p w14:paraId="4EC6CDAC" w14:textId="2685ACAC" w:rsidR="00130F24" w:rsidRPr="00656DFE"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Average shoot production across all cultivars and treatment combinations in our study was 290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with the highest values observed in the infrequent severe defoliation treatment, </w:t>
      </w:r>
      <w:r>
        <w:rPr>
          <w:rFonts w:ascii="Times New Roman" w:hAnsi="Times New Roman" w:cs="Times New Roman"/>
          <w:sz w:val="24"/>
          <w:szCs w:val="24"/>
        </w:rPr>
        <w:lastRenderedPageBreak/>
        <w:t>which averaged 384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(Fig 1). The fixed main effect estimate (on log-link scale, and reported as posterior median +/- posterior standard error) for severe defoliation was positive [0.28 </w:t>
      </w:r>
      <w:r w:rsidRPr="00D70690">
        <w:rPr>
          <w:rFonts w:ascii="Times New Roman" w:hAnsi="Times New Roman" w:cs="Times New Roman"/>
          <w:sz w:val="20"/>
          <w:szCs w:val="20"/>
        </w:rPr>
        <w:t>+/-</w:t>
      </w:r>
      <w:r>
        <w:rPr>
          <w:rFonts w:ascii="Times New Roman" w:hAnsi="Times New Roman" w:cs="Times New Roman"/>
          <w:sz w:val="24"/>
          <w:szCs w:val="24"/>
        </w:rPr>
        <w:t xml:space="preserve"> 0.07, Fig 2a], while the estimate for frequent defoliation was negative [-0.18 +/- 0.08, Fig 2a]; however, the interaction was negative as well [-0.25 +/- 0.15, Fig 2a], consistent with readily observable pattern (Fig 1) that it is the combination of severe + infrequent (4 wk) defoliation that leads to over-yielding. </w:t>
      </w:r>
      <w:r w:rsidRPr="00304465">
        <w:rPr>
          <w:rFonts w:ascii="Times New Roman" w:hAnsi="Times New Roman" w:cs="Times New Roman"/>
          <w:sz w:val="24"/>
          <w:szCs w:val="24"/>
        </w:rPr>
        <w:t>Overall</w:t>
      </w:r>
      <w:r>
        <w:rPr>
          <w:rFonts w:ascii="Times New Roman" w:hAnsi="Times New Roman" w:cs="Times New Roman"/>
          <w:sz w:val="24"/>
          <w:szCs w:val="24"/>
        </w:rPr>
        <w:t>,</w:t>
      </w:r>
      <w:r w:rsidRPr="00E761EA">
        <w:rPr>
          <w:rFonts w:ascii="Times New Roman" w:hAnsi="Times New Roman" w:cs="Times New Roman"/>
          <w:sz w:val="24"/>
          <w:szCs w:val="24"/>
        </w:rPr>
        <w:t xml:space="preserve"> we </w:t>
      </w:r>
      <w:r>
        <w:rPr>
          <w:rFonts w:ascii="Times New Roman" w:hAnsi="Times New Roman" w:cs="Times New Roman"/>
          <w:sz w:val="24"/>
          <w:szCs w:val="24"/>
        </w:rPr>
        <w:t>did not estimate substantial variability in</w:t>
      </w:r>
      <w:r w:rsidRPr="00E761EA">
        <w:rPr>
          <w:rFonts w:ascii="Times New Roman" w:hAnsi="Times New Roman" w:cs="Times New Roman"/>
          <w:sz w:val="24"/>
          <w:szCs w:val="24"/>
        </w:rPr>
        <w:t xml:space="preserve"> shoot production </w:t>
      </w:r>
      <w:r w:rsidRPr="00C57172">
        <w:rPr>
          <w:rFonts w:ascii="Times New Roman" w:hAnsi="Times New Roman" w:cs="Times New Roman"/>
          <w:i/>
          <w:sz w:val="24"/>
          <w:szCs w:val="24"/>
        </w:rPr>
        <w:t>among</w:t>
      </w:r>
      <w:r>
        <w:rPr>
          <w:rFonts w:ascii="Times New Roman" w:hAnsi="Times New Roman" w:cs="Times New Roman"/>
          <w:sz w:val="24"/>
          <w:szCs w:val="24"/>
        </w:rPr>
        <w:t xml:space="preserve"> cultivars</w:t>
      </w:r>
      <w:r w:rsidRPr="00E761EA">
        <w:rPr>
          <w:rFonts w:ascii="Times New Roman" w:hAnsi="Times New Roman" w:cs="Times New Roman"/>
          <w:sz w:val="24"/>
          <w:szCs w:val="24"/>
        </w:rPr>
        <w:t xml:space="preserve"> </w:t>
      </w:r>
      <w:r>
        <w:rPr>
          <w:rFonts w:ascii="Times New Roman" w:hAnsi="Times New Roman" w:cs="Times New Roman"/>
          <w:sz w:val="24"/>
          <w:szCs w:val="24"/>
        </w:rPr>
        <w:t xml:space="preserve">across all treatments, </w:t>
      </w:r>
      <w:r w:rsidRPr="00E761EA">
        <w:rPr>
          <w:rFonts w:ascii="Times New Roman" w:hAnsi="Times New Roman" w:cs="Times New Roman"/>
          <w:sz w:val="24"/>
          <w:szCs w:val="24"/>
        </w:rPr>
        <w:t>although the upright cultivars (UF-Riata and Tifton-9)</w:t>
      </w:r>
      <w:r>
        <w:rPr>
          <w:rFonts w:ascii="Times New Roman" w:hAnsi="Times New Roman" w:cs="Times New Roman"/>
          <w:sz w:val="24"/>
          <w:szCs w:val="24"/>
        </w:rPr>
        <w:t xml:space="preserve"> had</w:t>
      </w:r>
      <w:r w:rsidRPr="00E761EA">
        <w:rPr>
          <w:rFonts w:ascii="Times New Roman" w:hAnsi="Times New Roman" w:cs="Times New Roman"/>
          <w:sz w:val="24"/>
          <w:szCs w:val="24"/>
        </w:rPr>
        <w:t xml:space="preserve"> slightly higher production than the decumbent cultivars Arg</w:t>
      </w:r>
      <w:r>
        <w:rPr>
          <w:rFonts w:ascii="Times New Roman" w:hAnsi="Times New Roman" w:cs="Times New Roman"/>
          <w:sz w:val="24"/>
          <w:szCs w:val="24"/>
        </w:rPr>
        <w:t>entine and Pensacola (Fig. 3a)</w:t>
      </w:r>
      <w:r w:rsidRPr="00E761EA">
        <w:rPr>
          <w:rFonts w:ascii="Times New Roman" w:hAnsi="Times New Roman" w:cs="Times New Roman"/>
          <w:sz w:val="24"/>
          <w:szCs w:val="24"/>
        </w:rPr>
        <w:t xml:space="preserve">. </w:t>
      </w:r>
    </w:p>
    <w:p w14:paraId="3BCD1DE5" w14:textId="77777777" w:rsidR="00130F24" w:rsidRPr="00E761EA" w:rsidRDefault="00130F24" w:rsidP="00130F24">
      <w:pPr>
        <w:spacing w:line="480" w:lineRule="auto"/>
        <w:rPr>
          <w:rFonts w:ascii="Times New Roman" w:hAnsi="Times New Roman" w:cs="Times New Roman"/>
          <w:i/>
          <w:sz w:val="24"/>
          <w:szCs w:val="24"/>
        </w:rPr>
      </w:pPr>
      <w:r w:rsidRPr="00E761EA">
        <w:rPr>
          <w:rFonts w:ascii="Times New Roman" w:hAnsi="Times New Roman" w:cs="Times New Roman"/>
          <w:i/>
          <w:sz w:val="24"/>
          <w:szCs w:val="24"/>
        </w:rPr>
        <w:t>Root production model</w:t>
      </w:r>
    </w:p>
    <w:p w14:paraId="4700AEEF" w14:textId="6FD4A1B2" w:rsid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observed an average root production of 224 gm</w:t>
      </w:r>
      <w:r>
        <w:rPr>
          <w:rFonts w:ascii="Times New Roman" w:hAnsi="Times New Roman" w:cs="Times New Roman"/>
          <w:sz w:val="24"/>
          <w:szCs w:val="24"/>
          <w:vertAlign w:val="superscript"/>
        </w:rPr>
        <w:t>-2</w:t>
      </w:r>
      <w:r>
        <w:rPr>
          <w:rFonts w:ascii="Times New Roman" w:hAnsi="Times New Roman" w:cs="Times New Roman"/>
          <w:sz w:val="24"/>
          <w:szCs w:val="24"/>
        </w:rPr>
        <w:t>, where mild defoliation treatments were the highest with 262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averaged across 2 wk and 4 wk defoliation frequencies, compared </w:t>
      </w:r>
      <w:r w:rsidR="00955A4A">
        <w:rPr>
          <w:rFonts w:ascii="Times New Roman" w:hAnsi="Times New Roman" w:cs="Times New Roman"/>
          <w:sz w:val="24"/>
          <w:szCs w:val="24"/>
        </w:rPr>
        <w:t>with</w:t>
      </w:r>
      <w:r>
        <w:rPr>
          <w:rFonts w:ascii="Times New Roman" w:hAnsi="Times New Roman" w:cs="Times New Roman"/>
          <w:sz w:val="24"/>
          <w:szCs w:val="24"/>
        </w:rPr>
        <w:t xml:space="preserve"> severe defoliation with an average of 186 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(Fig 1). The fixed main effect estimate for severe defoliation was negative (-0.33 +/- 0.12, Fig 2b), with &gt;97.5% of posterior probability below 0, while the main effects of frequent defoliation and the interaction of frequent X severe defoliation were highly uncertain, with 95% credible intervals spanning a similar range above and below zero. Average root production across all treatment groups varied by cultivar more substantially than shoot production (Fig 3b), with the decumbent cultivars Argentine and Pensacola having greater root production than the upright cultivars UF-Riata and Tifton-9 (Fig 3b, Fig. 4). The greatest contrast was between Argentine and UF-</w:t>
      </w:r>
      <w:r w:rsidR="00955A4A">
        <w:rPr>
          <w:rFonts w:ascii="Times New Roman" w:hAnsi="Times New Roman" w:cs="Times New Roman"/>
          <w:sz w:val="24"/>
          <w:szCs w:val="24"/>
        </w:rPr>
        <w:t>R</w:t>
      </w:r>
      <w:r>
        <w:rPr>
          <w:rFonts w:ascii="Times New Roman" w:hAnsi="Times New Roman" w:cs="Times New Roman"/>
          <w:sz w:val="24"/>
          <w:szCs w:val="24"/>
        </w:rPr>
        <w:t>iata, which had a median posterior difference of -0.36 on the log-link scale (Fig. 4), which represents a 30% lower root production.</w:t>
      </w:r>
    </w:p>
    <w:p w14:paraId="0043F160" w14:textId="77777777" w:rsidR="00130F24" w:rsidRDefault="00130F24" w:rsidP="00130F24">
      <w:pPr>
        <w:spacing w:line="480" w:lineRule="auto"/>
        <w:rPr>
          <w:rFonts w:ascii="Times New Roman" w:hAnsi="Times New Roman" w:cs="Times New Roman"/>
          <w:i/>
          <w:sz w:val="24"/>
          <w:szCs w:val="24"/>
        </w:rPr>
      </w:pPr>
      <w:r w:rsidRPr="00A83990">
        <w:rPr>
          <w:rFonts w:ascii="Times New Roman" w:hAnsi="Times New Roman" w:cs="Times New Roman"/>
          <w:i/>
          <w:sz w:val="24"/>
          <w:szCs w:val="24"/>
        </w:rPr>
        <w:t>Root allocation</w:t>
      </w:r>
    </w:p>
    <w:p w14:paraId="79624358" w14:textId="4B4C2452" w:rsidR="00130F24" w:rsidRPr="005E05DB" w:rsidRDefault="00130F24" w:rsidP="00130F24">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ab/>
      </w:r>
      <w:r>
        <w:rPr>
          <w:rFonts w:ascii="Times New Roman" w:hAnsi="Times New Roman" w:cs="Times New Roman"/>
          <w:sz w:val="24"/>
          <w:szCs w:val="24"/>
        </w:rPr>
        <w:t xml:space="preserve">The fixed main effect estimate for severe defoliation on root allocation proportion was -0.34 +/- 0.09 (Fig 2c), a very similar median estimate to that for root production, although with a smaller uncertainty (SE = 0.09 versus 0.12). This result represents a median estimate of 29% reduced allocation proportion to roots overall among cultivars and across both frequencies of defoliation with severe defoliation. Variation among cultivars was also similar to that observed for root production (Fig 3c versus 3b), and thus we did not repeat the pairwise analysis since it would convey redundant information.  </w:t>
      </w:r>
    </w:p>
    <w:p w14:paraId="629D5A86" w14:textId="77777777" w:rsidR="00130F24" w:rsidRDefault="00130F24" w:rsidP="00130F24">
      <w:pPr>
        <w:spacing w:line="480" w:lineRule="auto"/>
        <w:rPr>
          <w:rFonts w:ascii="Times New Roman" w:hAnsi="Times New Roman" w:cs="Times New Roman"/>
          <w:i/>
          <w:sz w:val="24"/>
          <w:szCs w:val="24"/>
        </w:rPr>
      </w:pPr>
      <w:r>
        <w:rPr>
          <w:rFonts w:ascii="Times New Roman" w:hAnsi="Times New Roman" w:cs="Times New Roman"/>
          <w:i/>
          <w:sz w:val="24"/>
          <w:szCs w:val="24"/>
        </w:rPr>
        <w:t>R</w:t>
      </w:r>
      <w:r w:rsidRPr="00977087">
        <w:rPr>
          <w:rFonts w:ascii="Times New Roman" w:hAnsi="Times New Roman" w:cs="Times New Roman"/>
          <w:i/>
          <w:sz w:val="24"/>
          <w:szCs w:val="24"/>
        </w:rPr>
        <w:t>oot production</w:t>
      </w:r>
      <w:r>
        <w:rPr>
          <w:rFonts w:ascii="Times New Roman" w:hAnsi="Times New Roman" w:cs="Times New Roman"/>
          <w:i/>
          <w:sz w:val="24"/>
          <w:szCs w:val="24"/>
        </w:rPr>
        <w:t xml:space="preserve"> predictions</w:t>
      </w:r>
    </w:p>
    <w:p w14:paraId="49A6A1F1" w14:textId="77777777" w:rsidR="00130F24" w:rsidRPr="00B92078" w:rsidRDefault="00130F24" w:rsidP="00130F24">
      <w:pPr>
        <w:spacing w:line="480" w:lineRule="auto"/>
        <w:rPr>
          <w:rFonts w:ascii="Times New Roman" w:hAnsi="Times New Roman" w:cs="Times New Roman"/>
          <w:sz w:val="24"/>
          <w:szCs w:val="24"/>
        </w:rPr>
      </w:pPr>
      <w:r>
        <w:rPr>
          <w:rFonts w:ascii="Times New Roman" w:hAnsi="Times New Roman" w:cs="Times New Roman"/>
          <w:sz w:val="24"/>
          <w:szCs w:val="24"/>
        </w:rPr>
        <w:tab/>
        <w:t>The univariate regression between shoot and root production revealed a very weak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0.09) relationship (Fig 5a). The full model that included treatment indicators and cultivar identity (as in the analyses above), yielded a median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of 0.45 (Fig 5b). After removing the varying intercepts/slopes by cultivar,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declined to 0.21 (see supplement), indicating that accounting for cultivar identity doubles model fit. Close examination of Fig 5b reveals that the full model accounted for observed variations in root production quite well in the range of 100-300 gm</w:t>
      </w:r>
      <w:r w:rsidRPr="00B92078">
        <w:rPr>
          <w:rFonts w:ascii="Times New Roman" w:hAnsi="Times New Roman" w:cs="Times New Roman"/>
          <w:sz w:val="24"/>
          <w:szCs w:val="24"/>
          <w:vertAlign w:val="superscript"/>
        </w:rPr>
        <w:noBreakHyphen/>
        <w:t>2</w:t>
      </w:r>
      <w:r>
        <w:rPr>
          <w:rFonts w:ascii="Times New Roman" w:hAnsi="Times New Roman" w:cs="Times New Roman"/>
          <w:sz w:val="24"/>
          <w:szCs w:val="24"/>
        </w:rPr>
        <w:t xml:space="preserve"> but severely underpredicted root production &gt; 300 gm</w:t>
      </w:r>
      <w:r w:rsidRPr="00B92078">
        <w:rPr>
          <w:rFonts w:ascii="Times New Roman" w:hAnsi="Times New Roman" w:cs="Times New Roman"/>
          <w:sz w:val="24"/>
          <w:szCs w:val="24"/>
          <w:vertAlign w:val="superscript"/>
        </w:rPr>
        <w:noBreakHyphen/>
        <w:t>2</w:t>
      </w:r>
      <w:r>
        <w:rPr>
          <w:rFonts w:ascii="Times New Roman" w:hAnsi="Times New Roman" w:cs="Times New Roman"/>
          <w:sz w:val="24"/>
          <w:szCs w:val="24"/>
        </w:rPr>
        <w:t xml:space="preserve">. </w:t>
      </w:r>
    </w:p>
    <w:p w14:paraId="2D039CE0" w14:textId="77777777" w:rsidR="003B4620" w:rsidRDefault="003B4620" w:rsidP="007B6DD5">
      <w:pPr>
        <w:pStyle w:val="Normal1"/>
        <w:contextualSpacing w:val="0"/>
        <w:rPr>
          <w:b/>
          <w:sz w:val="28"/>
        </w:rPr>
      </w:pPr>
    </w:p>
    <w:p w14:paraId="5045B4BB" w14:textId="7B32A40D" w:rsidR="00130F24" w:rsidRPr="008B5945" w:rsidRDefault="00B45195" w:rsidP="007B6DD5">
      <w:pPr>
        <w:pStyle w:val="Normal1"/>
        <w:contextualSpacing w:val="0"/>
        <w:rPr>
          <w:rFonts w:ascii="Times" w:hAnsi="Times"/>
          <w:sz w:val="24"/>
        </w:rPr>
      </w:pPr>
      <w:r>
        <w:rPr>
          <w:b/>
          <w:sz w:val="28"/>
        </w:rPr>
        <w:t>Discussion</w:t>
      </w:r>
      <w:r w:rsidR="00D94FB8" w:rsidRPr="008E3EA1">
        <w:rPr>
          <w:b/>
          <w:sz w:val="28"/>
        </w:rPr>
        <w:br/>
      </w:r>
    </w:p>
    <w:p w14:paraId="1BF342BF" w14:textId="3390B7D3"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bookmarkStart w:id="3" w:name="_Hlk5199189"/>
      <w:r w:rsidRPr="00130F24">
        <w:rPr>
          <w:rFonts w:ascii="Times New Roman" w:eastAsiaTheme="minorHAnsi" w:hAnsi="Times New Roman" w:cs="Times New Roman"/>
          <w:sz w:val="24"/>
          <w:szCs w:val="24"/>
        </w:rPr>
        <w:t xml:space="preserve">Severe defoliation resulted in substantially greater shoot production when applied infrequently, but </w:t>
      </w:r>
      <w:r w:rsidR="008B5945">
        <w:rPr>
          <w:rFonts w:ascii="Times New Roman" w:eastAsiaTheme="minorHAnsi" w:hAnsi="Times New Roman" w:cs="Times New Roman"/>
          <w:sz w:val="24"/>
          <w:szCs w:val="24"/>
        </w:rPr>
        <w:t>reduced</w:t>
      </w:r>
      <w:r w:rsidRPr="00130F24">
        <w:rPr>
          <w:rFonts w:ascii="Times New Roman" w:eastAsiaTheme="minorHAnsi" w:hAnsi="Times New Roman" w:cs="Times New Roman"/>
          <w:sz w:val="24"/>
          <w:szCs w:val="24"/>
        </w:rPr>
        <w:t xml:space="preserve"> root production among the </w:t>
      </w:r>
      <w:r w:rsidR="00B147F0">
        <w:rPr>
          <w:rFonts w:ascii="Times New Roman" w:eastAsiaTheme="minorHAnsi" w:hAnsi="Times New Roman" w:cs="Times New Roman"/>
          <w:sz w:val="24"/>
          <w:szCs w:val="24"/>
        </w:rPr>
        <w:t>bahiagrass</w:t>
      </w:r>
      <w:r w:rsidRPr="00130F24">
        <w:rPr>
          <w:rFonts w:ascii="Times New Roman" w:eastAsiaTheme="minorHAnsi" w:hAnsi="Times New Roman" w:cs="Times New Roman"/>
          <w:sz w:val="24"/>
          <w:szCs w:val="24"/>
        </w:rPr>
        <w:t xml:space="preserve">cultivars. Averaged across all defoliation treatments, root production was also more strongly variable among cultivars than was shoot production. Thus, our results suggest that severe defoliation can trigger a tradeoff between aboveground and belowground allocation in managed subtropical pastures, and that the extent of this tradeoff depends in part on cultivar identity. Contrary to </w:t>
      </w:r>
      <w:r w:rsidRPr="00130F24">
        <w:rPr>
          <w:rFonts w:ascii="Times New Roman" w:eastAsiaTheme="minorHAnsi" w:hAnsi="Times New Roman" w:cs="Times New Roman"/>
          <w:sz w:val="24"/>
          <w:szCs w:val="24"/>
        </w:rPr>
        <w:fldChar w:fldCharType="begin"/>
      </w:r>
      <w:r w:rsidRPr="00130F24">
        <w:rPr>
          <w:rFonts w:ascii="Times New Roman" w:eastAsiaTheme="minorHAnsi" w:hAnsi="Times New Roman" w:cs="Times New Roman"/>
          <w:sz w:val="24"/>
          <w:szCs w:val="24"/>
        </w:rPr>
        <w:instrText xml:space="preserve"> ADDIN ZOTERO_ITEM CSL_CITATION {"citationID":"WxcVTIKA","properties":{"formattedCitation":"(Georgiadis et al. 1989; Briske and Richards 1995)","plainCitation":"(Georgiadis et al. 1989; Briske and Richards 1995)","dontUpdate":true,"noteIndex":0},"citationItems":[{"id":897,"uris":["http://zotero.org/users/783798/items/IGC3NGTN"],"uri":["http://zotero.org/users/783798/items/IGC3NGTN"],"itemData":{"id":897,"type":"article-journal","title":"Ecological conditions that determine when grazing stimulates grass production","container-title":"Oecologia","page":"316-322","volume":"81","issue":"3","source":"link.springer.com.lp.hscl.ufl.edu","abstract":"We report the results of a pot experiment that examined the effects of three ecologically important factors controlling plant growth rates in savanna grasslands: defoliation, soil nitrogen and soil water availability. The experiment was conducted in the Amboseli region in east Africa, and was designed to simulate natural conditions as far as possible, using local soils and a grass species that is heavily grazed by abundant large herbivores. Productivity by different plant components was reduced, stimulated or unchanged by defoliation, depending on specific watering and fertilization treatments. Total above-ground production was stimulated by defoliation and was maximized at moderate clipping intensities, but this was statistically significant only when plants were watered infrequently (every 8 days), and most important, periods between clipping events were extended (at least 24 days). Under these conditions, plant growth rates were limited by water availability at the time of clipping, and soil water conserved in clipped, compared to unclipped plants. Within a given fertilization treatment, whole-plant production was never stimulated by defoliation because root growth was unaffected or inhibited by clipping. However, when fertilization was coupled to defoliation, as they are in the field, whole-plant production by fertilized and moderately clipped plants exceeded production by infertilized, unclipped plants. Under this interpretation, maximum whole-plant production coincided with optimum conditions for herbivores (maximum nitrogen concentration in grass leaves) when watering was frequent, and plants were moderately defoliated. However, these conditions were not the same as those that maximized relative above-ground stimulation of growth (infrequent watering and clipping). The results indicate that above-ground grass production can be stimulated by grazing, and when that is likely to occur. However, the results emphasize that plant production responses to defoliation can vary widely, contigent upon a complex interaction of ecological factors.","DOI":"10.1007/BF00377077","ISSN":"0029-8549, 1432-1939","journalAbbreviation":"Oecologia","language":"en","author":[{"family":"Georgiadis","given":"Nicholas J."},{"family":"Ruess","given":"Roger W."},{"family":"McNaughton","given":"Samuel J."},{"family":"Western","given":"David"}],"issued":{"date-parts":[["1989",11,1]]}}},{"id":1035,"uris":["http://zotero.org/users/783798/items/ENCVC42C"],"uri":["http://zotero.org/users/783798/items/ENCVC42C"],"itemData":{"id":1035,"type":"chapter","title":"Plant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Georgiadis et al. (1989) and Briske and Richards (1995)</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who suggested that overcompensation is only likely to occur under water-</w:t>
      </w:r>
      <w:r w:rsidRPr="00130F24">
        <w:rPr>
          <w:rFonts w:ascii="Times New Roman" w:eastAsiaTheme="minorHAnsi" w:hAnsi="Times New Roman" w:cs="Times New Roman"/>
          <w:sz w:val="24"/>
          <w:szCs w:val="24"/>
        </w:rPr>
        <w:lastRenderedPageBreak/>
        <w:t xml:space="preserve">limitation, or given concomitant fertilization, we found significantly greater  shoot production in response to severe defoliation under limited fertility and abundant soil water.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mild defoliation, all cultivars exhibited this compensatory aboveground growth response to severe defoliation, but only when defoliation was applied infrequently. However, the severe, but infrequent defoliation treatment that led to aboveground compensatory growth also suppressed root production. Thus, under low-input conditions, manipulating defoliation intensity and frequency to enhance forage production could evoke a tradeoff between shoot and root production. Given the substantial literature </w:t>
      </w:r>
      <w:r w:rsidR="00D577DA">
        <w:rPr>
          <w:rFonts w:ascii="Times New Roman" w:eastAsiaTheme="minorHAnsi" w:hAnsi="Times New Roman" w:cs="Times New Roman"/>
          <w:sz w:val="24"/>
          <w:szCs w:val="24"/>
        </w:rPr>
        <w:t>demonstrating</w:t>
      </w:r>
      <w:r w:rsidRPr="00130F24">
        <w:rPr>
          <w:rFonts w:ascii="Times New Roman" w:eastAsiaTheme="minorHAnsi" w:hAnsi="Times New Roman" w:cs="Times New Roman"/>
          <w:sz w:val="24"/>
          <w:szCs w:val="24"/>
        </w:rPr>
        <w:t xml:space="preserve"> the importance of root carbon for maintenance of soil carbon pools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{"citationID":"StgOQ2AX","properties":{"formattedCitation":"(Rasse et al., 2005; Wilson et al., 2018)","plainCitation":"(Rasse et al., 2005; Wilson et al., 2018)","noteIndex":0},"citationItems":[{"id":605,"uris":["http://zotero.org/users/783798/items/RUMFMTAT"],"uri":["http://zotero.org/users/783798/items/RUMFMTAT"],"itemData":{"id":605,"type":"article-journal","title":"Is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1573-5036","shortTitle":"Is soil carbon mostly root carbon?","journalAbbreviation":"Plant Soil","language":"en","author":[{"family":"Rasse","given":"Daniel P."},{"family":"Rumpel","given":"Cornelia"},{"family":"Dignac","given":"Marie-France"}],"issued":{"date-parts":[["2005",2,1]]}}},{"id":955,"uris":["http://zotero.org/users/783798/items/W45IDHD2"],"uri":["http://zotero.org/users/783798/items/W45IDHD2"],"itemData":{"id":955,"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(Rasse et al., 2005; Wilson et al., 2018)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these altered allocation patterns may have significant consequences for carbon cycling, and hence soil carbon sequestration services, in managed subtropical pastures. </w:t>
      </w:r>
    </w:p>
    <w:p w14:paraId="5E546031" w14:textId="51E8DDD6"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Our results differ from the short-term responses measured by Ziter and Macdougall (2014) and Hamilton III et al. (2008) where a single defoliation event stimulated root production and root exudation, respectively. Moreover, the results reported here appear to conflict with our measurements of standing root biomass, root exudation rates, and their connections to microbial biomass and soil carbon, across a system of long-term grazing exclosures on a similar pasture site as reported in Wilson et al. (2018). These discrepancies suggest that root responses to </w:t>
      </w:r>
      <w:r w:rsidR="00D577DA">
        <w:rPr>
          <w:rFonts w:ascii="Times New Roman" w:eastAsiaTheme="minorHAnsi" w:hAnsi="Times New Roman" w:cs="Times New Roman"/>
          <w:sz w:val="24"/>
          <w:szCs w:val="24"/>
        </w:rPr>
        <w:t xml:space="preserve">short-term </w:t>
      </w:r>
      <w:r w:rsidRPr="00130F24">
        <w:rPr>
          <w:rFonts w:ascii="Times New Roman" w:eastAsiaTheme="minorHAnsi" w:hAnsi="Times New Roman" w:cs="Times New Roman"/>
          <w:sz w:val="24"/>
          <w:szCs w:val="24"/>
        </w:rPr>
        <w:t xml:space="preserve">grazing/defoliation events can strongly differ from season-long responses to grazing regimens where both intensity and frequency of defoliation are expected to mediate plant regrowth strategies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{"citationID":"2cr6rbgolf","properties":{"formattedCitation":"(Briske &amp; Richards, 1995)","plainCitation":"(Briske &amp; Richards, 1995)","noteIndex":0},"citationItems":[{"id":1035,"uris":["http://zotero.org/users/783798/items/ENCVC42C"],"uri":["http://zotero.org/users/783798/items/ENCVC42C"],"itemData":{"id":1035,"type":"chapter","title":"Plant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(Briske &amp; Richards, 1995)</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Moreover, long-term impacts of grazing exclusion appear to involve pronounced phenotypic shifts in root:shoot ratios, whereby absence of grazing favors lower root:shoot ratios, even when holding species composition constant (Wilson et al.</w:t>
      </w:r>
      <w:r w:rsidR="00B54611">
        <w:rPr>
          <w:rFonts w:ascii="Times New Roman" w:eastAsiaTheme="minorHAnsi" w:hAnsi="Times New Roman" w:cs="Times New Roman"/>
          <w:sz w:val="24"/>
          <w:szCs w:val="24"/>
        </w:rPr>
        <w:t>,</w:t>
      </w:r>
      <w:r w:rsidRPr="00130F24">
        <w:rPr>
          <w:rFonts w:ascii="Times New Roman" w:eastAsiaTheme="minorHAnsi" w:hAnsi="Times New Roman" w:cs="Times New Roman"/>
          <w:sz w:val="24"/>
          <w:szCs w:val="24"/>
        </w:rPr>
        <w:t xml:space="preserve"> 2018). On the other hand, </w:t>
      </w:r>
      <w:r w:rsidRPr="00130F24">
        <w:rPr>
          <w:rFonts w:ascii="Times New Roman" w:eastAsiaTheme="minorHAnsi" w:hAnsi="Times New Roman" w:cs="Times New Roman"/>
          <w:sz w:val="24"/>
          <w:szCs w:val="24"/>
        </w:rPr>
        <w:fldChar w:fldCharType="begin"/>
      </w:r>
      <w:r w:rsidRPr="00130F24">
        <w:rPr>
          <w:rFonts w:ascii="Times New Roman" w:eastAsiaTheme="minorHAnsi" w:hAnsi="Times New Roman" w:cs="Times New Roman"/>
          <w:sz w:val="24"/>
          <w:szCs w:val="24"/>
        </w:rPr>
        <w:instrText xml:space="preserve"> ADDIN ZOTERO_ITEM CSL_CITATION {"citationID":"p44kt6hhd","properties":{"formattedCitation":"(Thornton and Millard 1996)","plainCitation":"(Thornton and Millard 1996)","dontUpdate":true,"noteIndex":0},"citationItems":[{"id":1046,"uris":["http://zotero.org/users/783798/items/X7S4ZBCW"],"uri":["http://zotero.org/users/783798/items/X7S4ZBCW"],"itemData":{"id":1046,"type":"article-journal","title":"Effects of Severity of Defoliation on Root Functioning in Grasses","container-title":"Journal of Range Management","page":"443-447","volume":"49","issue":"5","source":"JSTOR","abstract":"Grass shoots after defoliation can be supplied with the nitrogen required for regrowth by either root uptake or remobilization of stores. Whilst it is accepted that after a single defoliation inhibition of root uptake and remobilization from roots occurs, it has not been established how the capability of roots to supply nitrogen by uptake and from storage is affected with differing severities of regular defoliation, as experienced by grazed swards. The objective was to examine this question using Agrostis castellana Boiss et Reut., Festuca rubra L., Lolium perenne L. and Poa trivialis L., grasses associated with sites of differing fertility, grown in sand culture and defoliated weekly at a height of either 4 or 8 cm. Nitrogen was supplied as NH4 NO3 in a complete nutrient solution. The use of 15 N as a tracer allowed the nitrogen supplied to the shoot by root uptake and remobilization to be discriminated over a 35 day period. An increased severity of defoliation resulted in decreased root mass, and increased nitrogen uptake per unit root weight for all species. Increased severity of defoliation did not affect uptake on a per plant basis for A. castellana, 0.54 mg N $(\\text{plant})^{-1}\\ (\\text{week})^{-1}$ and F. rubra, 0.40 mg N $(\\text{plant})^{-1}\\ (\\text{week})^{-1}$, whilst mg N $(\\text{plant})^{-1}\\ (\\text{week})^{-1}$ decreased from 0.54 to 0.14, and 0.54 to 0.34 for L. perenne and P. trivialis respectively. For plants clipped at 4 or 8 cm, over 88% and 77% respectively of uptake appeared in the shoot. Nitrogen was remobilized from roots to the shoot for A. castellana and F. rubra when clipped at 4 cm, and for A. castellana, L. perenne and P. trivialis when clipped at 8 cm. Uptake by roots was more important than remobilization from roots in supplying nitrogen to the shoot. The ability to maintain the supply of nitrogen by uptake and remobilization to the shoot with increased severity of defoliation was species dependant.","DOI":"10.2307/4002927","ISSN":"0022-409X","journalAbbreviation":"Journal of Range Management","author":[{"family":"Thornton","given":"Barry"},{"family":"Millard","given":"Peter"}],"issued":{"date-parts":[["1996"]]}}}],"schema":"https://github.com/citation-style-language/schema/raw/master/csl-citation.json"}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Thornton and Millard (1996)</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found that greater severity </w:t>
      </w:r>
      <w:r w:rsidRPr="00130F24">
        <w:rPr>
          <w:rFonts w:ascii="Times New Roman" w:eastAsiaTheme="minorHAnsi" w:hAnsi="Times New Roman" w:cs="Times New Roman"/>
          <w:sz w:val="24"/>
          <w:szCs w:val="24"/>
        </w:rPr>
        <w:lastRenderedPageBreak/>
        <w:t xml:space="preserve">of defoliation resulted in lower root mass (but greater N uptake per unit of root mass), which is consistent with our findings. Meanwhile, </w:t>
      </w:r>
      <w:r w:rsidRPr="00130F24">
        <w:rPr>
          <w:rFonts w:ascii="Times New Roman" w:eastAsiaTheme="minorHAnsi" w:hAnsi="Times New Roman" w:cs="Times New Roman"/>
          <w:sz w:val="24"/>
          <w:szCs w:val="24"/>
        </w:rPr>
        <w:fldChar w:fldCharType="begin"/>
      </w:r>
      <w:r w:rsidRPr="00130F24">
        <w:rPr>
          <w:rFonts w:ascii="Times New Roman" w:eastAsiaTheme="minorHAnsi" w:hAnsi="Times New Roman" w:cs="Times New Roman"/>
          <w:sz w:val="24"/>
          <w:szCs w:val="24"/>
        </w:rPr>
        <w:instrText xml:space="preserve"> ADDIN ZOTERO_ITEM CSL_CITATION {"citationID":"ukkgkgvgf","properties":{"formattedCitation":"(Dawson et al. 2000)","plainCitation":"(Dawson et al. 2000)","dontUpdate":true,"noteIndex":0},"citationItems":[{"id":1036,"uris":["http://zotero.org/users/783798/items/TWIE2HJP"],"uri":["http://zotero.org/users/783798/items/TWIE2HJP"],"itemData":{"id":1036,"type":"chapter","title":"Effects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Dawson et al. (2000)</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report that weekly defoliation over a growing season reduced root biomass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no defoliation, but infrequent defoliation (every 8 weeks) had no effect. Our ambivalent findings on the role of frequency of defoliation were thus surprising. Although we observed marked suppression of variability of production under our severe + frequent treatment (see e.g., Fig 1), root production was not markedly lower than in our severe + infrequent treatment. Overall, it appears that in our system, severity, not frequency, of grazing is the more important determinant of grass root production. </w:t>
      </w:r>
    </w:p>
    <w:p w14:paraId="65FB2A97" w14:textId="6D933FD1"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t xml:space="preserve">We observed substantial overall variability in root production among the grass cultivars. However, it does not appear possible to predict cultivar-level belowground responses to specific grazing regimens based on observations of aboveground compensatory growth responses. As we hypothesized, the cultivars selected for enhanced upright growth habit (Tifton 9, UF-Riata; </w:t>
      </w:r>
      <w:r w:rsidRPr="00130F24">
        <w:rPr>
          <w:rFonts w:ascii="Times New Roman" w:eastAsiaTheme="minorHAnsi" w:hAnsi="Times New Roman" w:cs="Times New Roman"/>
          <w:sz w:val="24"/>
          <w:szCs w:val="24"/>
        </w:rPr>
        <w:fldChar w:fldCharType="begin"/>
      </w:r>
      <w:r w:rsidRPr="00130F24">
        <w:rPr>
          <w:rFonts w:ascii="Times New Roman" w:eastAsiaTheme="minorHAnsi" w:hAnsi="Times New Roman" w:cs="Times New Roman"/>
          <w:sz w:val="24"/>
          <w:szCs w:val="24"/>
        </w:rPr>
        <w:instrText xml:space="preserve"> ADDIN ZOTERO_ITEM CSL_CITATION {"citationID":"22ihvpuamh","properties":{"formattedCitation":"(Interrante et al. 2009)","plainCitation":"(Interrante et al. 2009)","dontUpdate":true,"noteIndex":0},"citationItems":[{"id":683,"uris":["http://zotero.org/users/783798/items/GUSNIQCT"],"uri":["http://zotero.org/users/783798/items/GUSNIQCT"],"itemData":{"id":683,"type":"article-journal","title":"Defoliation management of bahiagrass germplasm affects cover and persistence-related responses","container-title":"Agronomy Journal","page":"1381","volume":"101","issue":"6","source":"CrossRef","DOI":"10.2134/agronj2009.0126","ISSN":"1435-0645","language":"en","author":[{"family":"Interrante","given":"S. M."},{"family":"Sollenberger","given":"L. E."},{"family":"Blount","given":"A. R."},{"family":"Coleman","given":"S. W."},{"family":"White","given":"U. R."},{"family":"Liu","given":"K."}],"issued":{"date-parts":[["2009"]]}}}],"schema":"https://github.com/citation-style-language/schema/raw/master/csl-citation.json"}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Interrante et al. 2009)</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exhibited less overall root production, especially Tifton-9, compared </w:t>
      </w:r>
      <w:r w:rsidR="00B54611">
        <w:rPr>
          <w:rFonts w:ascii="Times New Roman" w:eastAsiaTheme="minorHAnsi" w:hAnsi="Times New Roman" w:cs="Times New Roman"/>
          <w:sz w:val="24"/>
          <w:szCs w:val="24"/>
        </w:rPr>
        <w:t>with</w:t>
      </w:r>
      <w:r w:rsidRPr="00130F24">
        <w:rPr>
          <w:rFonts w:ascii="Times New Roman" w:eastAsiaTheme="minorHAnsi" w:hAnsi="Times New Roman" w:cs="Times New Roman"/>
          <w:sz w:val="24"/>
          <w:szCs w:val="24"/>
        </w:rPr>
        <w:t xml:space="preserve"> the widely naturalized decumbent types (Argentine, Pensacola), especially Argentine. On the other hand, all cultivars responded equally negatively to severe defoliation </w:t>
      </w:r>
      <w:r w:rsidRPr="00130F24">
        <w:rPr>
          <w:rFonts w:ascii="Times New Roman" w:eastAsiaTheme="minorHAnsi" w:hAnsi="Times New Roman" w:cs="Times New Roman"/>
          <w:i/>
          <w:sz w:val="24"/>
          <w:szCs w:val="24"/>
        </w:rPr>
        <w:t>per se</w:t>
      </w:r>
      <w:r w:rsidRPr="00130F24">
        <w:rPr>
          <w:rFonts w:ascii="Times New Roman" w:eastAsiaTheme="minorHAnsi" w:hAnsi="Times New Roman" w:cs="Times New Roman"/>
          <w:sz w:val="24"/>
          <w:szCs w:val="24"/>
        </w:rPr>
        <w:t xml:space="preserve">, and we observed similar total root production among all cultivars in the severe + frequent defoliation treatment, a scenario reasonably representative of overstocked pastures. These results contradict the theory that more grazing-tolerant genotypes, in our case Argentine and Pensacola, will have lower root production as a consequence of greater post-grazing allocation to shoot regrowth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{"citationID":"1kvsmvjev1","properties":{"formattedCitation":"(Briske &amp; Richards, 1995; Dawson et al., 2000)","plainCitation":"(Briske &amp; Richards, 1995; Dawson et al., 2000)","noteIndex":0},"citationItems":[{"id":1035,"uris":["http://zotero.org/users/783798/items/ENCVC42C"],"uri":["http://zotero.org/users/783798/items/ENCVC42C"],"itemData":{"id":1035,"type":"chapter","title":"Plant responses to defoliation: a physiological, morphological and demographic evaluation","container-title":"Wildland plants: physiological ecology and developmental morphology","publisher":"Society for Range Management","page":"635-710","author":[{"family":"Briske","given":"David"},{"family":"Richards","given":"James"}],"issued":{"date-parts":[["1995"]]}}},{"id":1036,"uris":["http://zotero.org/users/783798/items/TWIE2HJP"],"uri":["http://zotero.org/users/783798/items/TWIE2HJP"],"itemData":{"id":1036,"type":"chapter","title":"Effects of grazing on the roots and rhizosphere of grasses.","container-title":"Grassland ecophysiology and grazing ecology","publisher":"CABI","publisher-place":"Wallingford","page":"61-84","source":"CrossRef","event-place":"Wallingford","URL":"http://www.cabi.org/cabebooks/ebook/20003019246","ISBN":"978-0-85199-452-9","language":"en","editor":[{"family":"Lemaire","given":"G."},{"family":"Hodgson","given":"J."},{"family":"Moraes","given":"A.","dropping-particle":"de"},{"family":"Nabinger","given":"C."},{"family":"Carvalho","given":"P. C. de F."}],"author":[{"family":"Dawson","given":"L. A."},{"family":"Grayston","given":"S. J."},{"family":"Paterson","given":"E."}],"issued":{"date-parts":[["2000"]]},"accessed":{"date-parts":[["2016",2,22]]}}}],"schema":"https://github.com/citation-style-language/schema/raw/master/csl-citation.json"}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(Briske &amp; Richards, 1995; Dawson et al., 2000)</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Instead, it appears that cultivars simply vary in root growth potential, but that severe defoliation, especially when applied frequently, overwhelms this variability. </w:t>
      </w:r>
    </w:p>
    <w:p w14:paraId="6F9DC72F" w14:textId="1C697D61" w:rsidR="00130F24" w:rsidRPr="00130F24" w:rsidRDefault="00130F24" w:rsidP="00130F24">
      <w:pPr>
        <w:spacing w:line="480" w:lineRule="auto"/>
        <w:ind w:firstLine="720"/>
        <w:contextualSpacing w:val="0"/>
        <w:rPr>
          <w:rFonts w:ascii="Times New Roman" w:eastAsiaTheme="minorHAnsi" w:hAnsi="Times New Roman" w:cs="Times New Roman"/>
          <w:sz w:val="24"/>
          <w:szCs w:val="24"/>
        </w:rPr>
      </w:pPr>
      <w:r w:rsidRPr="00130F24">
        <w:rPr>
          <w:rFonts w:ascii="Times New Roman" w:eastAsiaTheme="minorHAnsi" w:hAnsi="Times New Roman" w:cs="Times New Roman"/>
          <w:sz w:val="24"/>
          <w:szCs w:val="24"/>
        </w:rPr>
        <w:lastRenderedPageBreak/>
        <w:t xml:space="preserve">Contrary to hypothesis, our study revealed that shoot and root production are decoupled at fine spatial scales, at least in our experimental plots, with shoot production explaining only 8% of the in-sample variation in root production. By contrast, defoliation treatment and especially cultivar identity appear to be very important for predicting root production in this system, together accounting for roughly half the observed variance in root production. </w:t>
      </w:r>
      <w:r w:rsidRPr="00130F24">
        <w:rPr>
          <w:rFonts w:ascii="Times New Roman" w:eastAsiaTheme="minorHAnsi" w:hAnsi="Times New Roman" w:cs="Times New Roman"/>
          <w:sz w:val="24"/>
          <w:szCs w:val="24"/>
        </w:rPr>
        <w:fldChar w:fldCharType="begin"/>
      </w:r>
      <w:r w:rsidRPr="00130F24">
        <w:rPr>
          <w:rFonts w:ascii="Times New Roman" w:eastAsiaTheme="minorHAnsi" w:hAnsi="Times New Roman" w:cs="Times New Roman"/>
          <w:sz w:val="24"/>
          <w:szCs w:val="24"/>
        </w:rPr>
        <w:instrText xml:space="preserve"> ADDIN ZOTERO_ITEM CSL_CITATION {"citationID":"1jvsuvhilm","properties":{"formattedCitation":"(Gill et al. 2002)","plainCitation":"(Gill et al. 2002)","dontUpdate":true,"noteIndex":0},"citationItems":[{"id":699,"uris":["http://zotero.org/users/783798/items/RXCVKVEZ"],"uri":["http://zotero.org/users/783798/items/RXCVKVEZ"],"itemData":{"id":699,"type":"article-journal","title":"Using simple environmental variables to estimate below-ground productivity in grasslands","container-title":"Global Ecology and Biogeography","page":"79-86","volume":"11","issue":"1","source":"Wiley Online Library","abstract":"In many temperate and annual grasslands, above-ground net primary productivity (NPP) can be estimated by measuring peak above-ground biomass. Estimates of below-ground net primary productivity and, consequently, total net primary productivity, are more difficult. We addressed one of the three main objectives of the Global Primary Productivity Data Initiative for grassland systems to develop simple models or algorithms to estimate missing components of total system NPP. Any estimate of below-ground NPP (BNPP) requires an accounting of total root biomass, the percentage of living biomass and annual turnover of live roots. We derived a relationship using above-ground peak biomass and mean annual temperature as predictors of below-ground biomass (r2 = 0.54; P = 0.01). The percentage of live material was 0.6, based on published values. We used three different functions to describe root turnover: constant, a direct function of above-ground biomass, or as a positive exponential relationship with mean annual temperature. We tested the various models against a large database of global grassland NPP and the constant turnover and direct function models were approximately equally descriptive (r2 = 0.31 and 0.37), while the exponential function had a stronger correlation with the measured values (r2 = 0.40) and had a better fit than the other two models at the productive end of the BNPP gradient. When applied to extensive data we assembled from two grassland sites with reliable estimates of total NPP, the direct function was most effective, especially at lower productivity sites. We provide some caveats for its use in systems that lie at the extremes of the grassland gradient and stress that there are large uncertainties associated with measured and modelled estimates of BNPP.","DOI":"10.1046/j.1466-822X.2001.00267.x","ISSN":"1466-8238","language":"en","author":[{"family":"Gill","given":"R. A."},{"family":"Kelly","given":"R. H."},{"family":"Parton","given":"W. J."},{"family":"Day","given":"K. A."},{"family":"Jackson","given":"R. B."},{"family":"Morgan","given":"J. A."},{"family":"Scurlock","given":"J. M. O."},{"family":"Tieszen","given":"L. L."},{"family":"Castle","given":"J. V."},{"family":"Ojima","given":"D. S."},{"family":"Zhang","given":"X. S."}],"issued":{"date-parts":[["2002",1,1]]}}}],"schema":"https://github.com/citation-style-language/schema/raw/master/csl-citation.json"}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Gill et al. (2002)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reported some success in predicting belowground NPP using an algorithm based only on aboveground biomass and climate. However, their model consistently under-predicted root production in more productive sites. Interestingly, we observed a similar severe underprediction of root production in our more productive plots. Thus, we caution against using aboveground proxies to predict belowground production, even within uniform and homogeneous ecosystems, such as the planted pasture system where we worked. Our results suggest that knowledge of grazing management and cultivar identity (in addition to species-level variations in composition, </w:t>
      </w:r>
      <w:r w:rsidRPr="00130F24">
        <w:rPr>
          <w:rFonts w:ascii="Times New Roman" w:eastAsiaTheme="minorHAnsi" w:hAnsi="Times New Roman" w:cs="Times New Roman"/>
          <w:sz w:val="24"/>
          <w:szCs w:val="24"/>
        </w:rPr>
        <w:fldChar w:fldCharType="begin"/>
      </w:r>
      <w:r w:rsidRPr="00130F24">
        <w:rPr>
          <w:rFonts w:ascii="Times New Roman" w:eastAsiaTheme="minorHAnsi" w:hAnsi="Times New Roman" w:cs="Times New Roman"/>
          <w:sz w:val="24"/>
          <w:szCs w:val="24"/>
        </w:rPr>
        <w:instrText xml:space="preserve"> ADDIN ZOTERO_ITEM CSL_CITATION {"citationID":"nhtk6647k","properties":{"formattedCitation":"(Steinbeiss et al. 2008; Tilman et al. 2012)","plainCitation":"(Steinbeiss et al. 2008; Tilman et al. 2012)","dontUpdate":true,"noteIndex":0},"citationItems":[{"id":435,"uris":["http://zotero.org/users/783798/items/6TACPVT7"],"uri":["http://zotero.org/users/783798/items/6TACPVT7"],"itemData":{"id":435,"type":"article-journal","title":"Plant diversity positively affects short-term soil carbon storage in experimental grasslands","container-title":"Global Change Biology","page":"2937–2949","volume":"14","issue":"12","source":"Wiley Online Library","abstract":"Increasing atmospheric CO2 concentration and related climate change have stimulated much interest in the potential of soils to sequester carbon. In ‘The Jena Experiment’, a managed grassland experiment on a former agricultural field, we investigated the link between plant diversity and soil carbon storage. The biodiversity gradient ranged from one to 60 species belonging to four functional groups. Stratified soil samples were taken to 30 cm depth from 86 plots in 2002, 2004 and 2006, and organic carbon contents were determined. Soil organic carbon stocks in 0–30 cm decreased from 7.3 kg C m−2 in 2002 to 6.9 kg C m−2 in 2004, but had recovered to 7.8 kg C m−2 by 2006. During the first 2 years, carbon storage was limited to the top 5 cm of soil while below 10 cm depth, carbon was lost probably as short-term effect of the land use change. After 4 years, carbon stocks significantly increased within the top 20 cm. More importantly, carbon storage significantly increased with sown species richness (log-transformed) in all depth segments and even carbon losses were significantly smaller with higher species richness. Although increasing species diversity increased root biomass production, statistical analyses revealed that species diversity per se was more important than biomass production for changes in soil carbon. Below 20 cm depth, the presence of one functional group, tall herbs, significantly reduced carbon losses in the beginning of the experiment. Our analysis indicates that plant species richness and certain plant functional traits accelerate the build-up of new carbon pools within 4 years. Additionally, higher plant diversity mitigated soil carbon losses in deeper horizons. This suggests that higher biodiversity might lead to higher soil carbon sequestration in the long-term and therefore the conservation of biodiversity might play a role in greenhouse gas mitigation.","DOI":"10.1111/j.1365-2486.2008.01697.x","ISSN":"1365-2486","language":"en","author":[{"family":"Steinbeiss","given":"Sibylle"},{"family":"Beßler","given":"Holger"},{"family":"Engels","given":"Christof"},{"family":"Temperton","given":"Vicky M."},{"family":"Buchmann","given":"Nina"},{"family":"Roscher","given":"Christiane"},{"family":"Kreutziger","given":"Yvonne"},{"family":"Baade","given":"Jussi"},{"family":"Habekost","given":"Maike"},{"family":"Gleixner","given":"Gerd"}],"issued":{"date-parts":[["2008"]]}}},{"id":138,"uris":["http://zotero.org/users/783798/items/VNIKBDFS"],"uri":["http://zotero.org/users/783798/items/VNIKBDFS"],"itemData":{"id":138,"type":"article-journal","title":"Biodiversity impacts ecosystem productivity as much as resources, disturbance, or herbivory","container-title":"Proceedings of the National Academy of Sciences","page":"10394-10397","volume":"109","issue":"26","source":"www.pnas.org.lp.hscl.ufl.edu","abstract":"Although the impacts of the loss of biodiversity on ecosystem functioning are well established, the importance of the loss of biodiversity relative to other human-caused drivers of environmental change remains uncertain. Results of 11 experiments show that ecologically relevant decreases in grassland plant diversity influenced productivity at least as much as ecologically relevant changes in nitrogen, water, CO2, herbivores, drought, or fire. Moreover, biodiversity became an increasingly dominant driver of ecosystem productivity through time, whereas effects of other factors either declined (nitrogen addition) or remained unchanged (all others). In particular, a change in plant diversity from four to 16 species caused as large an increase in productivity as addition of 54 kg</w:instrText>
      </w:r>
      <w:r w:rsidRPr="00130F24">
        <w:rPr>
          <w:rFonts w:ascii="Cambria Math" w:eastAsiaTheme="minorHAnsi" w:hAnsi="Cambria Math" w:cs="Cambria Math"/>
          <w:sz w:val="24"/>
          <w:szCs w:val="24"/>
        </w:rPr>
        <w:instrText>⋅</w:instrText>
      </w:r>
      <w:r w:rsidRPr="00130F24">
        <w:rPr>
          <w:rFonts w:ascii="Times New Roman" w:eastAsiaTheme="minorHAnsi" w:hAnsi="Times New Roman" w:cs="Times New Roman"/>
          <w:sz w:val="24"/>
          <w:szCs w:val="24"/>
        </w:rPr>
        <w:instrText>ha−1</w:instrText>
      </w:r>
      <w:r w:rsidRPr="00130F24">
        <w:rPr>
          <w:rFonts w:ascii="Cambria Math" w:eastAsiaTheme="minorHAnsi" w:hAnsi="Cambria Math" w:cs="Cambria Math"/>
          <w:sz w:val="24"/>
          <w:szCs w:val="24"/>
        </w:rPr>
        <w:instrText>⋅</w:instrText>
      </w:r>
      <w:r w:rsidRPr="00130F24">
        <w:rPr>
          <w:rFonts w:ascii="Times New Roman" w:eastAsiaTheme="minorHAnsi" w:hAnsi="Times New Roman" w:cs="Times New Roman"/>
          <w:sz w:val="24"/>
          <w:szCs w:val="24"/>
        </w:rPr>
        <w:instrText>y−1 of fertilizer N, and was as influential as removing a dominant herbivore, a major natural drought, water addition, and fire suppression. A change in diversity from one to 16 species caused a greater biomass increase than 95 kg</w:instrText>
      </w:r>
      <w:r w:rsidRPr="00130F24">
        <w:rPr>
          <w:rFonts w:ascii="Cambria Math" w:eastAsiaTheme="minorHAnsi" w:hAnsi="Cambria Math" w:cs="Cambria Math"/>
          <w:sz w:val="24"/>
          <w:szCs w:val="24"/>
        </w:rPr>
        <w:instrText>⋅</w:instrText>
      </w:r>
      <w:r w:rsidRPr="00130F24">
        <w:rPr>
          <w:rFonts w:ascii="Times New Roman" w:eastAsiaTheme="minorHAnsi" w:hAnsi="Times New Roman" w:cs="Times New Roman"/>
          <w:sz w:val="24"/>
          <w:szCs w:val="24"/>
        </w:rPr>
        <w:instrText>ha−1</w:instrText>
      </w:r>
      <w:r w:rsidRPr="00130F24">
        <w:rPr>
          <w:rFonts w:ascii="Cambria Math" w:eastAsiaTheme="minorHAnsi" w:hAnsi="Cambria Math" w:cs="Cambria Math"/>
          <w:sz w:val="24"/>
          <w:szCs w:val="24"/>
        </w:rPr>
        <w:instrText>⋅</w:instrText>
      </w:r>
      <w:r w:rsidRPr="00130F24">
        <w:rPr>
          <w:rFonts w:ascii="Times New Roman" w:eastAsiaTheme="minorHAnsi" w:hAnsi="Times New Roman" w:cs="Times New Roman"/>
          <w:sz w:val="24"/>
          <w:szCs w:val="24"/>
        </w:rPr>
        <w:instrText xml:space="preserve">y−1 of N or any other treatment. Our conclusions are based on &gt;7,000 productivity measurements from 11 long-term experiments (mean length, </w:instrText>
      </w:r>
      <w:r w:rsidRPr="00130F24">
        <w:rPr>
          <w:rFonts w:ascii="Cambria Math" w:eastAsiaTheme="minorHAnsi" w:hAnsi="Cambria Math" w:cs="Cambria Math"/>
          <w:sz w:val="24"/>
          <w:szCs w:val="24"/>
        </w:rPr>
        <w:instrText>∼</w:instrText>
      </w:r>
      <w:r w:rsidRPr="00130F24">
        <w:rPr>
          <w:rFonts w:ascii="Times New Roman" w:eastAsiaTheme="minorHAnsi" w:hAnsi="Times New Roman" w:cs="Times New Roman"/>
          <w:sz w:val="24"/>
          <w:szCs w:val="24"/>
        </w:rPr>
        <w:instrText xml:space="preserve"> 13 y) conducted at a single site with species from a single regional species pool, thus controlling for many potentially confounding factors. Our results suggest that the loss of biodiversity may have at least as great an impact on ecosystem functioning as other anthropogenic drivers of environmental change, and that use of diverse mixtures of species may be as effective in increasing productivity of some biomass crops as fertilization and may better provide ecosystem services.","DOI":"10.1073/pnas.1208240109","ISSN":"0027-8424, 1091-6490","journalAbbreviation":"PNAS","language":"en","author":[{"family":"Tilman","given":"David"},{"family":"Reich","given":"Peter B."},{"family":"Isbell","given":"Forest"}],"issued":{"date-parts":[["2012",6,26]]}}}],"schema":"https://github.com/citation-style-language/schema/raw/master/csl-citation.json"} </w:instrText>
      </w:r>
      <w:r w:rsidRPr="00130F24">
        <w:rPr>
          <w:rFonts w:ascii="Times New Roman" w:eastAsiaTheme="minorHAnsi" w:hAnsi="Times New Roman" w:cs="Times New Roman"/>
          <w:sz w:val="24"/>
          <w:szCs w:val="24"/>
        </w:rPr>
        <w:fldChar w:fldCharType="separate"/>
      </w:r>
      <w:r w:rsidRPr="00130F24">
        <w:rPr>
          <w:rFonts w:ascii="Times New Roman" w:eastAsiaTheme="minorHAnsi" w:hAnsi="Times New Roman" w:cs="Times New Roman"/>
          <w:noProof/>
          <w:sz w:val="24"/>
          <w:szCs w:val="24"/>
        </w:rPr>
        <w:t>e.g. Steinbeiss et al.</w:t>
      </w:r>
      <w:r w:rsidR="00B54611">
        <w:rPr>
          <w:rFonts w:ascii="Times New Roman" w:eastAsiaTheme="minorHAnsi" w:hAnsi="Times New Roman" w:cs="Times New Roman"/>
          <w:noProof/>
          <w:sz w:val="24"/>
          <w:szCs w:val="24"/>
        </w:rPr>
        <w:t>,</w:t>
      </w:r>
      <w:r w:rsidRPr="00130F24">
        <w:rPr>
          <w:rFonts w:ascii="Times New Roman" w:eastAsiaTheme="minorHAnsi" w:hAnsi="Times New Roman" w:cs="Times New Roman"/>
          <w:noProof/>
          <w:sz w:val="24"/>
          <w:szCs w:val="24"/>
        </w:rPr>
        <w:t xml:space="preserve"> 2008; Tilman et al.</w:t>
      </w:r>
      <w:r w:rsidR="00B54611">
        <w:rPr>
          <w:rFonts w:ascii="Times New Roman" w:eastAsiaTheme="minorHAnsi" w:hAnsi="Times New Roman" w:cs="Times New Roman"/>
          <w:noProof/>
          <w:sz w:val="24"/>
          <w:szCs w:val="24"/>
        </w:rPr>
        <w:t>,</w:t>
      </w:r>
      <w:r w:rsidRPr="00130F24">
        <w:rPr>
          <w:rFonts w:ascii="Times New Roman" w:eastAsiaTheme="minorHAnsi" w:hAnsi="Times New Roman" w:cs="Times New Roman"/>
          <w:noProof/>
          <w:sz w:val="24"/>
          <w:szCs w:val="24"/>
        </w:rPr>
        <w:t xml:space="preserve"> 2012)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are critical for generating accurate predictions of BNPP.  Moreover, half of the variance in belowground production was unexplained, even in our best model, suggesting significant spatial heterogeneity in root system productivity that should be further investigated. Given recent calls highlighting the importance of plant roots to future progress in biogeochemical modeling and the quest to find reliable, scalable aboveground proxies to indirectly infer root processes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{"citationID":"wJ3gbw4T","properties":{"formattedCitation":"(Iversen et al., 2017; Malhotra et al., 2018)","plainCitation":"(Iversen et al., 2017; Malhotra et al., 2018)","noteIndex":0},"citationItems":[{"id":3352,"uris":["http://zotero.org/users/783798/items/GQG2SWL9"],"uri":["http://zotero.org/users/783798/items/GQG2SWL9"],"itemData":{"id":3352,"type":"article-journal","title":"A global Fine-Root Ecology Database to address below-ground challenges in plant ecology","container-title":"New Phytologist","page":"15-26","volume":"215","issue":"1","source":"Wiley Online Library","abstract":"Variation and tradeoffs within and among plant traits are increasingly being harnessed by empiricists and modelers to understand and predict ecosystem processes under changing environmental conditions. While fine roots play an important role in ecosystem functioning, fine-root traits are underrepresented in global trait databases. This has hindered efforts to analyze fine-root trait variation and link it with plant function and environmental conditions at a global scale. This Viewpoint addresses the need for a centralized fine-root trait database, and introduces the Fine-Root Ecology Database (FRED, http://roots.ornl.gov) which so far includes &gt; 70 000 observations encompassing a broad range of root traits and also includes associated environmental data. FRED represents a critical step toward improving our understanding of below-ground plant ecology. For example, FRED facilitates the quantification of variation in fine-root traits across root orders, species, biomes, and environmental gradients while also providing a platform for assessments of covariation among root, leaf, and wood traits, the role of fine roots in ecosystem functioning, and the representation of fine roots in terrestrial biosphere models. Continued input of observations into FRED to fill gaps in trait coverage will improve our understanding of changes in fine-root traits across space and time.","DOI":"10.1111/nph.14486","ISSN":"1469-8137","language":"en","author":[{"family":"Iversen","given":"Colleen M."},{"family":"McCormack","given":"M. Luke"},{"family":"Powell","given":"A. Shafer"},{"family":"Blackwood","given":"Christopher B."},{"family":"Freschet","given":"Grégoire T."},{"family":"Kattge","given":"Jens"},{"family":"Roumet","given":"Catherine"},{"family":"Stover","given":"Daniel B."},{"family":"Soudzilovskaia","given":"Nadejda A."},{"family":"Valverde‐Barrantes","given":"Oscar J."},{"family":"Bodegom","given":"Peter M.","dropping-particle":"van"},{"family":"Violle","given":"Cyrille"}],"issued":{"date-parts":[["2017"]]}}},{"id":3431,"uris":["http://zotero.org/users/783798/items/5B2AI254"],"uri":["http://zotero.org/users/783798/items/5B2AI254"],"itemData":{"id":3431,"type":"webpage","title":"The Fate of Root Carbon in Soil: Data and Model Gaps","container-title":"Eos","abstract":"Root Trait and Soil Carbon Workshop; Oak Ridge National Laboratory, Oak Ridge, Tennessee, 31 July to 1 August 2018","URL":"https://eos.org/meeting-reports/the-fate-of-root-carbon-in-soil-data-and-model-gaps","shortTitle":"The Fate of Root Carbon in Soil","language":"en-US","author":[{"family":"Malhotra","given":"Avni"},{"family":"Sihi","given":"Debjani"},{"family":"Iversen","given":"Colleen"}],"issued":{"date-parts":[["2018"]]},"accessed":{"date-parts":[["2019",3,28]]}}}],"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(Iversen et al., 2017; Malhotra et al., 2018)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our results are a sobering reminder of the challenges inherent to linking production above and belowground. Accordingly, we suggest that a high priority for future research is to study belowground root-rhizosphere processes using spatially-explicit sampling protocols designed to maximize insight into heterogeneity at various spatial and temporal scales. </w:t>
      </w:r>
    </w:p>
    <w:p w14:paraId="679793EB" w14:textId="31D39B0B" w:rsidR="00130F24" w:rsidRDefault="00130F24" w:rsidP="00130F24">
      <w:pPr>
        <w:pStyle w:val="Normal1"/>
        <w:spacing w:line="480" w:lineRule="auto"/>
        <w:ind w:firstLine="720"/>
        <w:contextualSpacing w:val="0"/>
        <w:rPr>
          <w:b/>
          <w:sz w:val="28"/>
        </w:rPr>
      </w:pPr>
      <w:r w:rsidRPr="00130F24">
        <w:rPr>
          <w:rFonts w:ascii="Times New Roman" w:eastAsiaTheme="minorHAnsi" w:hAnsi="Times New Roman" w:cs="Times New Roman"/>
          <w:sz w:val="24"/>
          <w:szCs w:val="24"/>
        </w:rPr>
        <w:lastRenderedPageBreak/>
        <w:t xml:space="preserve">At the large scale, McNaughton (1998) found that grazing intensity is uncorrelated with standing root biomass or productivity in the Serengeti. However, in speciose natural grasslands plant diversity may confer a stabilizing influence on root production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{"citationID":"6c2ilf3s0","properties":{"formattedCitation":"(Fornara, Tilman, &amp; Hobbie, 2009; Tilman et al., 2012)","plainCitation":"(Fornara, Tilman, &amp; Hobbie, 2009; Tilman et al., 2012)","noteIndex":0},"citationItems":[{"id":449,"uris":["http://zotero.org/users/783798/items/A5RBKGV3"],"uri":["http://zotero.org/users/783798/items/A5RBKGV3"],"itemData":{"id":449,"type":"article-journal","title":"Linkages between plant functional composition, fine root processes and potential soil N mineralization rates","container-title":"Journal of Ecology","page":"48–56","volume":"97","issue":"1","source":"Wiley Online Library","abstract":"* 1Plant functional composition may indirectly affect fine root processes both qualitatively (e.g. by influencing root chemistry) and quantitatively (e.g. by influencing root biomass and thus soil carbon (C) inputs and the soil environment). Despite the potential implications for ecosystem nitrogen (N) cycling, few studies have addressed the linkages between plant functional composition, root decay, root detritus N dynamics and soil N mineralization rates. * 2Here, using data from a large grassland biodiversity experiment, we first show that plant functional composition affected fine root mass loss, root detritus N dynamics and net soil N mineralization rates through its effects on root chemistry rather than on the environment of decomposition. In particular, the presence of legumes and non-leguminous forbs contributed to greater fine root decomposition which in turn enhanced root N release and net soil N mineralization rates compared with C3 and C4 grasses. * 3Second, we show that all fine roots released N immediately during decomposition and showed very little N immobilization regardless of plant composition. As a consequence, there was no evidence of increased root or soil N immobilization rates with increased below-ground plant biomass (i.e. increased soil C inputs) even though root biomass negatively affected root decay. * 4Our results suggest that fine roots represent an active soil N pool that may sustain plant uptake while other soil N forms are being immobilized in microbial biomass and/or sequestered into soil organic matter. However, fine roots may also represent a source of recalcitrant plant detritus that is returned to the soil (i.e. fine roots of C4 and C3 grasses) and that can contribute to an increase in the soil organic matter pool. * 5Synthesis. An important implication of our study is that the simultaneous presence of different plant functional groups (in plant mixtures) with opposite effects on root mass loss, root N release and soil N mineralization rates may be crucial for sustaining multiple ecosystem services such as productivity and soil C and N sequestration in many N-limited grassland systems.","DOI":"10.1111/j.1365-2745.2008.01453.x","ISSN":"1365-2745","language":"en","author":[{"family":"Fornara","given":"Dario A."},{"family":"Tilman","given":"David"},{"family":"Hobbie","given":"Sarah E."}],"issued":{"date-parts":[["2009"]]}}},{"id":138,"uris":["http://zotero.org/users/783798/items/VNIKBDFS"],"uri":["http://zotero.org/users/783798/items/VNIKBDFS"],"itemData":{"id":138,"type":"article-journal","title":"Biodiversity impacts ecosystem productivity as much as resources, disturbance, or herbivory","container-title":"Proceedings of the National Academy of Sciences","page":"10394-10397","volume":"109","issue":"26","source":"www.pnas.org.lp.hscl.ufl.edu","abstract":"Although the impacts of the loss of biodiversity on ecosystem functioning are well established, the importance of the loss of biodiversity relative to other human-caused drivers of environmental change remains uncertain. Results of 11 experiments show that ecologically relevant decreases in grassland plant diversity influenced productivity at least as much as ecologically relevant changes in nitrogen, water, CO2, herbivores, drought, or fire. Moreover, biodiversity became an increasingly dominant driver of ecosystem productivity through time, whereas effects of other factors either declined (nitrogen addition) or remained unchanged (all others). In particular, a change in plant diversity from four to 16 species caused as large an increase in productivity as addition of 54 kg</w:instrText>
      </w:r>
      <w:r w:rsidR="008B5945">
        <w:rPr>
          <w:rFonts w:ascii="Cambria Math" w:eastAsiaTheme="minorHAnsi" w:hAnsi="Cambria Math" w:cs="Cambria Math"/>
          <w:sz w:val="24"/>
          <w:szCs w:val="24"/>
        </w:rPr>
        <w:instrText>⋅</w:instrText>
      </w:r>
      <w:r w:rsidR="008B5945">
        <w:rPr>
          <w:rFonts w:ascii="Times New Roman" w:eastAsiaTheme="minorHAnsi" w:hAnsi="Times New Roman" w:cs="Times New Roman"/>
          <w:sz w:val="24"/>
          <w:szCs w:val="24"/>
        </w:rPr>
        <w:instrText>ha−1</w:instrText>
      </w:r>
      <w:r w:rsidR="008B5945">
        <w:rPr>
          <w:rFonts w:ascii="Cambria Math" w:eastAsiaTheme="minorHAnsi" w:hAnsi="Cambria Math" w:cs="Cambria Math"/>
          <w:sz w:val="24"/>
          <w:szCs w:val="24"/>
        </w:rPr>
        <w:instrText>⋅</w:instrText>
      </w:r>
      <w:r w:rsidR="008B5945">
        <w:rPr>
          <w:rFonts w:ascii="Times New Roman" w:eastAsiaTheme="minorHAnsi" w:hAnsi="Times New Roman" w:cs="Times New Roman"/>
          <w:sz w:val="24"/>
          <w:szCs w:val="24"/>
        </w:rPr>
        <w:instrText>y−1 of fertilizer N, and was as influential as removing a dominant herbivore, a major natural drought, water addition, and fire suppression. A change in diversity from one to 16 species caused a greater biomass increase than 95 kg</w:instrText>
      </w:r>
      <w:r w:rsidR="008B5945">
        <w:rPr>
          <w:rFonts w:ascii="Cambria Math" w:eastAsiaTheme="minorHAnsi" w:hAnsi="Cambria Math" w:cs="Cambria Math"/>
          <w:sz w:val="24"/>
          <w:szCs w:val="24"/>
        </w:rPr>
        <w:instrText>⋅</w:instrText>
      </w:r>
      <w:r w:rsidR="008B5945">
        <w:rPr>
          <w:rFonts w:ascii="Times New Roman" w:eastAsiaTheme="minorHAnsi" w:hAnsi="Times New Roman" w:cs="Times New Roman"/>
          <w:sz w:val="24"/>
          <w:szCs w:val="24"/>
        </w:rPr>
        <w:instrText>ha−1</w:instrText>
      </w:r>
      <w:r w:rsidR="008B5945">
        <w:rPr>
          <w:rFonts w:ascii="Cambria Math" w:eastAsiaTheme="minorHAnsi" w:hAnsi="Cambria Math" w:cs="Cambria Math"/>
          <w:sz w:val="24"/>
          <w:szCs w:val="24"/>
        </w:rPr>
        <w:instrText>⋅</w:instrText>
      </w:r>
      <w:r w:rsidR="008B5945">
        <w:rPr>
          <w:rFonts w:ascii="Times New Roman" w:eastAsiaTheme="minorHAnsi" w:hAnsi="Times New Roman" w:cs="Times New Roman"/>
          <w:sz w:val="24"/>
          <w:szCs w:val="24"/>
        </w:rPr>
        <w:instrText xml:space="preserve">y−1 of N or any other treatment. Our conclusions are based on &gt;7,000 productivity measurements from 11 long-term experiments (mean length, </w:instrText>
      </w:r>
      <w:r w:rsidR="008B5945">
        <w:rPr>
          <w:rFonts w:ascii="Cambria Math" w:eastAsiaTheme="minorHAnsi" w:hAnsi="Cambria Math" w:cs="Cambria Math"/>
          <w:sz w:val="24"/>
          <w:szCs w:val="24"/>
        </w:rPr>
        <w:instrText>∼</w:instrText>
      </w:r>
      <w:r w:rsidR="008B5945">
        <w:rPr>
          <w:rFonts w:ascii="Times New Roman" w:eastAsiaTheme="minorHAnsi" w:hAnsi="Times New Roman" w:cs="Times New Roman"/>
          <w:sz w:val="24"/>
          <w:szCs w:val="24"/>
        </w:rPr>
        <w:instrText xml:space="preserve"> 13 y) conducted at a single site with species from a single regional species pool, thus controlling for many potentially confounding factors. Our results suggest that the loss of biodiversity may have at least as great an impact on ecosystem functioning as other anthropogenic drivers of environmental change, and that use of diverse mixtures of species may be as effective in increasing productivity of some biomass crops as fertilization and may better provide ecosystem services.","DOI":"10.1073/pnas.1208240109","ISSN":"0027-8424, 1091-6490","journalAbbreviation":"PNAS","language":"en","author":[{"family":"Tilman","given":"David"},{"family":"Reich","given":"Peter B."},{"family":"Isbell","given":"Forest"}],"issued":{"date-parts":[["2012",6,26]]}}}],"schema":"https://github.com/citation-style-language/schema/raw/master/csl-citation.json"}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(Fornara, Tilman, &amp; Hobbie, 2009; Tilman et al., 2012)</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By contrast, monoculture pasture systems may respond more like mesocosm systems where high defoliation intensity is associated with reduced root biomass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{"citationID":"1k2jfhoomc","properties":{"formattedCitation":"(Bardgett et al., 1998)","plainCitation":"(Bardgett et al., 1998)","noteIndex":0},"citationItems":[{"id":893,"uris":["http://zotero.org/users/783798/items/MJPM3KTA"],"uri":["http://zotero.org/users/783798/items/MJPM3KTA"],"itemData":{"id":893,"type":"article-journal","title":"Linking above-ground and below-ground interactions: how plant responses to foliar herbivory influence soil organisms","container-title":"Soil Biology and Biochemistry","page":"1867-1878","volume":"30","issue":"14","source":"ScienceDirect","abstract":"Studies of the effects of above-ground herbivory on soil organisms and decomposer food webs, as well as the processes that they regulate, have largely concentrated on the effects of non-living inputs into the soil, such as dung, urine, body parts and litter. However, there is an increasing body of information which points to the importance of plant physiological responses to herbivory in regulating soil organisms and therefore, implicitly, key soil processes such as decomposition and nutrient mineralisation. In this review we identify the mechanisms by which foliar herbivory may indirectly affect the soil biota and associated below-ground processes through affecting plants, so as to better understand the nature of interactions which exist between above-ground and below-ground biota. We consider two broad pathways by which above-ground foliar herbivory may affect soil biotic communities. The first of these occurs through herbivore effects on patterns of root exudation and carbon allocation. These effects manifest themselves either as short-term changes in plant C allocation and root exudation or as long-term changes in root biomass and morphology. Evidence suggests that these mechanisms positively influence the size and activity of the soil biotic community and may alter the supply of nutrients in the rhizosphere for plant uptake and regrowth. The second of these involves herbivores influencing soil organisms through altering the quality of input of plant litter. Possible mechanisms by which this occurs are through herbivory enhancing nitrogen contents of root litter, through herbivory affecting production of secondary metabolites and concentrations of nutrients in foliage and thus in leaf litter and through selective foliar feeding causing shifts in plant community structure and thus the nature of litter input to the soil. While the effects of herbivory on soil organisms via plant responses may be extremely important, the directions of these effects are often unpredictable because several mechanisms are often involved and because of the inherently complex nature of soil food-web interactions; this creates obvious difficulties in developing general principles about how herbivory affects soil food-webs. Finally, it is apparent that very little is understood on how responses of soil organisms to herbivory affect those ecosystem-level processes regulated by the soil food-web (e.g. decomposition, nutrient mineralisation) and that such information is essential in developing a balanced understanding about how herbivory affects ecosystem function.","DOI":"10.1016/S0038-0717(98)00069-8","ISSN":"0038-0717","shortTitle":"Linking above-ground and below-ground interactions","journalAbbreviation":"Soil Biology and Biochemistry","author":[{"family":"Bardgett","given":"Richard D."},{"family":"Wardle","given":"David A."},{"family":"Yeates","given":"Gregor W."}],"issued":{"date-parts":[["1998",12]]}}}],"schema":"https://github.com/citation-style-language/schema/raw/master/csl-citation.json"}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(Bardgett et al., 1998)</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xml:space="preserve">. Moreover, since a large proportion of managed grasslands are dominated by single species, variation in root production among cultivars may represent an especially important component of diversity. Grazing management may need to be matched to cultivar-level characteristics to optimize both forage and root production, and establishment of planted pastures with multiple cultivars or genotypes may be a viable, yet underappreciated, strategy for enhancing functional diversity. For instance, combining upright and decumbent cultivars may introduce beneficial genotypic diversity that could maximize utilization of both above and belowground resources via niche complementarity </w:t>
      </w:r>
      <w:r w:rsidRPr="00130F24">
        <w:rPr>
          <w:rFonts w:ascii="Times New Roman" w:eastAsiaTheme="minorHAnsi" w:hAnsi="Times New Roman" w:cs="Times New Roman"/>
          <w:sz w:val="24"/>
          <w:szCs w:val="24"/>
        </w:rPr>
        <w:fldChar w:fldCharType="begin"/>
      </w:r>
      <w:r w:rsidR="008B5945">
        <w:rPr>
          <w:rFonts w:ascii="Times New Roman" w:eastAsiaTheme="minorHAnsi" w:hAnsi="Times New Roman" w:cs="Times New Roman"/>
          <w:sz w:val="24"/>
          <w:szCs w:val="24"/>
        </w:rPr>
        <w:instrText xml:space="preserve"> ADDIN ZOTERO_ITEM CSL_CITATION {"citationID":"1pq901p884","properties":{"formattedCitation":"(Avolio, Chang, &amp; Smith, 2011; Chang &amp; Smith, 2014)","plainCitation":"(Avolio, Chang, &amp; Smith, 2011; Chang &amp; Smith, 2014)","noteIndex":0},"citationItems":[{"id":1210,"uris":["http://zotero.org/users/783798/items/DRGC46HV"],"uri":["http://zotero.org/users/783798/items/DRGC46HV"],"itemData":{"id":1210,"type":"article-journal","title":"Assessing Fine-Scale Genotypic Structure of a Dominant Species in Native Grasslands","container-title":"The American Midland Naturalist","page":"211-224","volume":"165","issue":"2","source":"bioone.org.lp.hscl.ufl.edu (Atypon)","abstract":"Genotypic diversity of dominant species has been shown to have important consequences for community and ecosystem processes at a fine spatial scale. We examined the fine-scale (i.e., plant neighborhood scale, &lt;1 m2) genotypic structure of Andropogon gerardii, a dominant species in the tallgrass prairie, which is a productive and endangered grassland ecosystem, employing the commonly used amplified fragment length polymorphism (AFLP) technique. In this paper we used two methods to assess the fine-scale genetic spatial structure of a dominant perennial grass, (1) we determined how many tillers to sample in a 1 m2 area and (2) we developed AFLP markers that would differentiate between genotypes. By determining appropriate sampling and molecular techniques, our findings can be applied to questions addressing how genetic diversity of dominant species affect ecosystem processes in the tallgrass prairie.","DOI":"10.1674/0003-0031-165.2.211","ISSN":"0003-0031","journalAbbreviation":"The American Midland Naturalist","author":[{"family":"Avolio","given":"Meghan L."},{"family":"Chang","given":"Cynthia C."},{"family":"Smith","given":"Melinda D."}],"issued":{"date-parts":[["2011",3,25]]}}},{"id":1209,"uris":["http://zotero.org/users/783798/items/C73CXJVK"],"uri":["http://zotero.org/users/783798/items/C73CXJVK"],"itemData":{"id":1209,"type":"article-journal","title":"Resource availability modulates above- and below-ground competitive interactions between genotypes of a dominant C4 grass","container-title":"Functional Ecology","page":"1041-1051","volume":"28","issue":"4","source":"Wiley Online Library","abstract":"* The well-described pattern of a few common and many rare species in plant communities (dominance-diversity curves) also has been documented within populations of dominant plant species. Understanding how these common genotypes coexist has implications for how genotype richness of a dominant species may impact community and ecosystem processes. Some studies have shown that increased genotype richness of a dominant species leads to an increase in above-ground productivity, suggesting niche complementarity between genotypes. However, mechanistic understanding of how genotypes may complement one another is lacking.\n\n\n* We conducted a pairwise competition experiment between four common and naturally co-occurring genotypes of a dominant C4 grass species, Andropogon gerardii, in tallgrass prairie of the central United States. The genotypes were grown under both intra- and intergenotypic competition with different combinations of resources (low and high light, water, and nitrogen) in the greenhouse.\n\n\n*\nWe determined that there were above- and below-ground phenotypic differences between genotypes which results in altered competitive interactions depending on resource conditions. Different genotypes were competitively dominant under low- and high-light conditions and low and high N and water availability. Moreover, relative yield total values (RYT) for each genotype pairwise combination indicated that all four genotypes make demands on different resources, providing evidence for niche complementarity.\n\n\n\n*\nFinally, we found that differential success in resource acquisition, biomass accumulation, and subsequent competitive ability translated to variation in vegetative reproductive success of the genotypes, which has implications for the population dynamics of this primarily asexually reproducing perennial grass.\n\n\n\n*\nOur results suggest that naturally co-occurring genotypes coexist because they are competitively dominant under different environmental conditions, providing insight into how genetic diversity within dominant plant species is maintained and may potentially affect important ecosystem processes.","DOI":"10.1111/1365-2435.12227","ISSN":"1365-2435","journalAbbreviation":"Funct Ecol","language":"en","author":[{"family":"Chang","given":"Cynthia C."},{"family":"Smith","given":"Melinda D."}],"issued":{"date-parts":[["2014",8,1]]}}}],"schema":"https://github.com/citation-style-language/schema/raw/master/csl-citation.json"} </w:instrText>
      </w:r>
      <w:r w:rsidRPr="00130F24">
        <w:rPr>
          <w:rFonts w:ascii="Times New Roman" w:eastAsiaTheme="minorHAnsi" w:hAnsi="Times New Roman" w:cs="Times New Roman"/>
          <w:sz w:val="24"/>
          <w:szCs w:val="24"/>
        </w:rPr>
        <w:fldChar w:fldCharType="separate"/>
      </w:r>
      <w:r w:rsidR="008B5945" w:rsidRPr="008B5945">
        <w:rPr>
          <w:rFonts w:ascii="Times New Roman" w:hAnsi="Times New Roman" w:cs="Times New Roman"/>
          <w:sz w:val="24"/>
        </w:rPr>
        <w:t>(Avolio, Chang, &amp; Smith, 2011; Chang &amp; Smith, 2014)</w:t>
      </w:r>
      <w:r w:rsidRPr="00130F24">
        <w:rPr>
          <w:rFonts w:ascii="Times New Roman" w:eastAsiaTheme="minorHAnsi" w:hAnsi="Times New Roman" w:cs="Times New Roman"/>
          <w:sz w:val="24"/>
          <w:szCs w:val="24"/>
        </w:rPr>
        <w:fldChar w:fldCharType="end"/>
      </w:r>
      <w:r w:rsidRPr="00130F24">
        <w:rPr>
          <w:rFonts w:ascii="Times New Roman" w:eastAsiaTheme="minorHAnsi" w:hAnsi="Times New Roman" w:cs="Times New Roman"/>
          <w:sz w:val="24"/>
          <w:szCs w:val="24"/>
        </w:rPr>
        <w:t>. Additionally, cultivar-level variability suggests the potential for ecologists to collaborate with plant breeders to improve the sustainability of grassland agroecosystems by development of improved forage cultivars selected for superior belowground traits.</w:t>
      </w:r>
      <w:bookmarkEnd w:id="3"/>
    </w:p>
    <w:p w14:paraId="5B628FD5" w14:textId="1EB001E3" w:rsid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our results suggest that intermittent severe defoliation can elicit much greater shoot growth, but have neutral or negative effects on root production. It is possible that a more moderate defoliation intensity than we tested would have led to similar stimulation of aboveground compensation without the negative consequence for root production, a possibility our study was not designed to test. Neither did our study consider impacts of defoliation on rhizome biomass, but we note that our intent was to focus on root production since it appears to be of greater relevance for soil carbon sequestration than other compartments of plant biomass </w:t>
      </w:r>
      <w:r>
        <w:rPr>
          <w:rFonts w:ascii="Times New Roman" w:hAnsi="Times New Roman" w:cs="Times New Roman"/>
          <w:sz w:val="24"/>
          <w:szCs w:val="24"/>
        </w:rPr>
        <w:lastRenderedPageBreak/>
        <w:fldChar w:fldCharType="begin"/>
      </w:r>
      <w:r w:rsidR="008B5945">
        <w:rPr>
          <w:rFonts w:ascii="Times New Roman" w:hAnsi="Times New Roman" w:cs="Times New Roman"/>
          <w:sz w:val="24"/>
          <w:szCs w:val="24"/>
        </w:rPr>
        <w:instrText xml:space="preserve"> ADDIN ZOTERO_ITEM CSL_CITATION {"citationID":"naascd4e9","properties":{"formattedCitation":"(Rasse et al., 2005)","plainCitation":"(Rasse et al., 2005)","noteIndex":0},"citationItems":[{"id":605,"uris":["http://zotero.org/users/783798/items/RUMFMTAT"],"uri":["http://zotero.org/users/783798/items/RUMFMTAT"],"itemData":{"id":605,"type":"article-journal","title":"Is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1573-5036","shortTitle":"Is soil carbon mostly root carbon?","journalAbbreviation":"Plant Soil","language":"en","author":[{"family":"Rasse","given":"Daniel P."},{"family":"Rumpel","given":"Cornelia"},{"family":"Dignac","given":"Marie-France"}],"issued":{"date-parts":[["2005",2,1]]}}}],"schema":"https://github.com/citation-style-language/schema/raw/master/csl-citation.json"} </w:instrText>
      </w:r>
      <w:r>
        <w:rPr>
          <w:rFonts w:ascii="Times New Roman" w:hAnsi="Times New Roman" w:cs="Times New Roman"/>
          <w:sz w:val="24"/>
          <w:szCs w:val="24"/>
        </w:rPr>
        <w:fldChar w:fldCharType="separate"/>
      </w:r>
      <w:r w:rsidR="008B5945" w:rsidRPr="008B5945">
        <w:rPr>
          <w:rFonts w:ascii="Times New Roman" w:hAnsi="Times New Roman" w:cs="Times New Roman"/>
          <w:sz w:val="24"/>
        </w:rPr>
        <w:t>(Rasse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Likewise, it is also possible that the lower fine root production we measured may have been compensated for by greater rhizodeposition/root exudation. However, this possibility seems unlikely given that rates of root exudation generally correlate to fine root surface area </w:t>
      </w:r>
      <w:r>
        <w:rPr>
          <w:rFonts w:ascii="Times New Roman" w:hAnsi="Times New Roman" w:cs="Times New Roman"/>
          <w:sz w:val="24"/>
          <w:szCs w:val="24"/>
        </w:rPr>
        <w:fldChar w:fldCharType="begin"/>
      </w:r>
      <w:r w:rsidR="008B5945">
        <w:rPr>
          <w:rFonts w:ascii="Times New Roman" w:hAnsi="Times New Roman" w:cs="Times New Roman"/>
          <w:sz w:val="24"/>
          <w:szCs w:val="24"/>
        </w:rPr>
        <w:instrText xml:space="preserve"> ADDIN ZOTERO_ITEM CSL_CITATION {"citationID":"AiZMhhve","properties":{"formattedCitation":"(Jones, Nguyen, &amp; Finlay, 2009; Wilson et al., 2018)","plainCitation":"(Jones, Nguyen, &amp; Finlay, 2009; Wilson et al., 2018)","noteIndex":0},"citationItems":[{"id":826,"uris":["http://zotero.org/users/783798/items/7K8R7GHU"],"uri":["http://zotero.org/users/783798/items/7K8R7GHU"],"itemData":{"id":826,"type":"article-journal","title":"Carbon flow in the rhizosphere: carbon trading at the soil–root interface","container-title":"Plant and Soil","page":"5-33","volume":"321","issue":"1-2","source":"link.springer.com.lp.hscl.ufl.edu","abstract":"The loss of organic and inorganic carbon from roots into soil underpins nearly all the major changes that occur in the rhizosphere. In this review we explore the mechanistic basis of organic carbon and nitrogen flow in the rhizosphere. It is clear that C and N flow in the rhizosphere is extremely complex, being highly plant and environment dependent and varying both spatially and temporally along the root. Consequently, the amount and type of rhizodeposits (e.g. exudates, border cells, mucilage) remains highly context specific. This has severely limited our capacity to quantify and model the amount of rhizodeposition in ecosystem processes such as C sequestration and nutrient acquisition. It is now evident that C and N flow at the soil–root interface is bidirectional with C and N being lost from roots and taken up from the soil simultaneously. Here we present four alternative hypotheses to explain why high and low molecular weight organic compounds are actively cycled in the rhizosphere. These include: (1) indirect, fortuitous root exudate recapture as part of the root’s C and N distribution network, (2) direct re-uptake to enhance the plant’s C efficiency and to reduce rhizosphere microbial growth and pathogen attack, (3) direct uptake to recapture organic nutrients released from soil organic matter, and (4) for inter-root and root–microbial signal exchange. Due to severe flaws in the interpretation of commonly used isotopic labelling techniques, there is still great uncertainty surrounding the importance of these individual fluxes in the rhizosphere. Due to the importance of rhizodeposition in regulating ecosystem functioning, it is critical that future research focuses on resolving the quantitative importance of the different C and N fluxes operating in the rhizosphere and the ways in which these vary spatially and temporally.","DOI":"10.1007/s11104-009-9925-0","ISSN":"0032-079X, 1573-5036","shortTitle":"Carbon flow in the rhizosphere","journalAbbreviation":"Plant Soil","language":"en","author":[{"family":"Jones","given":"D. L."},{"family":"Nguyen","given":"C."},{"family":"Finlay","given":"R. D."}],"issued":{"date-parts":[["2009",8,1]]}}},{"id":955,"uris":["http://zotero.org/users/783798/items/W45IDHD2"],"uri":["http://zotero.org/users/783798/items/W45IDHD2"],"itemData":{"id":955,"type":"article-journal","title":"Grazing enhances belowground carbon allocation, microbial biomass, and soil carbon in a subtropical grassland","container-title":"Global Change Biology","page":"2997-3009","volume":"24","issue":"7","source":"Wiley Online Library","abstract":"Despite the large contribution of rangeland and pasture to global soil organic carbon (SOC) stocks, there is considerable uncertainty about the impact of large herbivore grazing on SOC, especially for understudied subtropical grazing lands. It is well known that root system inputs are the source of most grassland SOC, but the impact of grazing on partitioning of carbon allocation to root tissue production compared to fine root exudation is unclear. Given that different forms of root C have differing implications for SOC synthesis and decomposition, this represents a significant gap in knowledge. Root exudates should contribute to SOC primarily after microbial assimilation, and thus promote microbial contributions to SOC based on stabilization of microbial necromass, whereas root litter deposition contributes directly as plant-derived SOC following microbial decomposition. Here we used in situ isotope pulse-chase methodology paired with plant and soil sampling to link plant carbon allocation patterns with SOC pools in replicated long-term grazing exclosures in subtropical pasture in Florida, USA. We quantified allocation of carbon to root tissue and measured root exudation across grazed and ungrazed plots and quantified lignin phenols to assess the relative contribution of microbial versus plant products to total SOC. We found that grazing exclusion was associated with dramatically less overall belowground allocation, with lower root biomass, fine root exudates, and microbial biomass. Concurrently, grazed pasture contained greater total SOC, and a larger fraction of SOC that originated from plant tissue deposition, suggesting that larger root litter deposition under grazing promotes greater SOC. We conclude that grazing effects on SOC depend on root system biomass, a pattern that may generalize to other C4-dominated grasslands, especially in the subtropics. Improved understanding of ecological factors underlying root system biomass may be the key to forecasting SOC and optimizing grazing management to enhance SOC accumulation. This article is protected by copyright. All rights reserved.","DOI":"10.1111/gcb.14070","ISSN":"1365-2486","journalAbbreviation":"Glob Change Biol","language":"en","author":[{"family":"Wilson","given":"Chris H."},{"family":"Strickland","given":"Michael S."},{"family":"Hutchings","given":"Jack A."},{"family":"Bianchi","given":"Thomas S."},{"family":"Flory","given":"S. Luke"}],"issued":{"date-parts":[["2018"]]}}}],"schema":"https://github.com/citation-style-language/schema/raw/master/csl-citation.json"} </w:instrText>
      </w:r>
      <w:r>
        <w:rPr>
          <w:rFonts w:ascii="Times New Roman" w:hAnsi="Times New Roman" w:cs="Times New Roman"/>
          <w:sz w:val="24"/>
          <w:szCs w:val="24"/>
        </w:rPr>
        <w:fldChar w:fldCharType="separate"/>
      </w:r>
      <w:r w:rsidR="008B5945" w:rsidRPr="008B5945">
        <w:rPr>
          <w:rFonts w:ascii="Times New Roman" w:hAnsi="Times New Roman" w:cs="Times New Roman"/>
          <w:sz w:val="24"/>
        </w:rPr>
        <w:t>(Jones, Nguyen, &amp; Finlay, 2009; Wilson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48C6EF6" w14:textId="77777777" w:rsidR="00130F24" w:rsidRPr="00130F24" w:rsidRDefault="00130F24" w:rsidP="00130F24">
      <w:pPr>
        <w:spacing w:line="480" w:lineRule="auto"/>
        <w:ind w:firstLine="720"/>
        <w:rPr>
          <w:rFonts w:ascii="Times New Roman" w:hAnsi="Times New Roman" w:cs="Times New Roman"/>
          <w:sz w:val="24"/>
          <w:szCs w:val="24"/>
        </w:rPr>
      </w:pPr>
    </w:p>
    <w:p w14:paraId="17A299B9" w14:textId="16F24D33" w:rsidR="00130F24" w:rsidRDefault="00B45195">
      <w:pPr>
        <w:pStyle w:val="Normal1"/>
        <w:contextualSpacing w:val="0"/>
        <w:rPr>
          <w:b/>
          <w:sz w:val="28"/>
        </w:rPr>
      </w:pPr>
      <w:r>
        <w:rPr>
          <w:b/>
          <w:sz w:val="28"/>
        </w:rPr>
        <w:t>Conclusions</w:t>
      </w:r>
    </w:p>
    <w:p w14:paraId="100FEF03" w14:textId="77777777" w:rsidR="00130F24" w:rsidRDefault="00130F24">
      <w:pPr>
        <w:pStyle w:val="Normal1"/>
        <w:contextualSpacing w:val="0"/>
        <w:rPr>
          <w:b/>
          <w:sz w:val="28"/>
        </w:rPr>
      </w:pPr>
    </w:p>
    <w:p w14:paraId="4649DF66" w14:textId="3B08F9C7" w:rsidR="00130F24" w:rsidRPr="00130F24" w:rsidRDefault="00130F24" w:rsidP="00130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Root</w:t>
      </w:r>
      <w:r w:rsidRPr="0058390A">
        <w:rPr>
          <w:rFonts w:ascii="Times New Roman" w:hAnsi="Times New Roman" w:cs="Times New Roman"/>
          <w:sz w:val="24"/>
          <w:szCs w:val="24"/>
        </w:rPr>
        <w:t xml:space="preserve"> production is critical for maintaining and increasing soil carbon pools in gras</w:t>
      </w:r>
      <w:r>
        <w:rPr>
          <w:rFonts w:ascii="Times New Roman" w:hAnsi="Times New Roman" w:cs="Times New Roman"/>
          <w:sz w:val="24"/>
          <w:szCs w:val="24"/>
        </w:rPr>
        <w:t xml:space="preserve">sland </w:t>
      </w:r>
      <w:r w:rsidRPr="0058390A">
        <w:rPr>
          <w:rFonts w:ascii="Times New Roman" w:hAnsi="Times New Roman" w:cs="Times New Roman"/>
          <w:sz w:val="24"/>
          <w:szCs w:val="24"/>
        </w:rPr>
        <w:t xml:space="preserve">ecosystems, yet </w:t>
      </w:r>
      <w:r>
        <w:rPr>
          <w:rFonts w:ascii="Times New Roman" w:hAnsi="Times New Roman" w:cs="Times New Roman"/>
          <w:sz w:val="24"/>
          <w:szCs w:val="24"/>
        </w:rPr>
        <w:t xml:space="preserve">findings on </w:t>
      </w:r>
      <w:r w:rsidRPr="0058390A">
        <w:rPr>
          <w:rFonts w:ascii="Times New Roman" w:hAnsi="Times New Roman" w:cs="Times New Roman"/>
          <w:sz w:val="24"/>
          <w:szCs w:val="24"/>
        </w:rPr>
        <w:t xml:space="preserve">the </w:t>
      </w:r>
      <w:r>
        <w:rPr>
          <w:rFonts w:ascii="Times New Roman" w:hAnsi="Times New Roman" w:cs="Times New Roman"/>
          <w:sz w:val="24"/>
          <w:szCs w:val="24"/>
        </w:rPr>
        <w:t>immediate</w:t>
      </w:r>
      <w:r w:rsidRPr="0058390A">
        <w:rPr>
          <w:rFonts w:ascii="Times New Roman" w:hAnsi="Times New Roman" w:cs="Times New Roman"/>
          <w:sz w:val="24"/>
          <w:szCs w:val="24"/>
        </w:rPr>
        <w:t xml:space="preserve"> and long-term </w:t>
      </w:r>
      <w:r>
        <w:rPr>
          <w:rFonts w:ascii="Times New Roman" w:hAnsi="Times New Roman" w:cs="Times New Roman"/>
          <w:sz w:val="24"/>
          <w:szCs w:val="24"/>
        </w:rPr>
        <w:t>effects</w:t>
      </w:r>
      <w:r w:rsidRPr="0058390A">
        <w:rPr>
          <w:rFonts w:ascii="Times New Roman" w:hAnsi="Times New Roman" w:cs="Times New Roman"/>
          <w:sz w:val="24"/>
          <w:szCs w:val="24"/>
        </w:rPr>
        <w:t xml:space="preserve"> of grazing on </w:t>
      </w:r>
      <w:r>
        <w:rPr>
          <w:rFonts w:ascii="Times New Roman" w:hAnsi="Times New Roman" w:cs="Times New Roman"/>
          <w:sz w:val="24"/>
          <w:szCs w:val="24"/>
        </w:rPr>
        <w:t>root</w:t>
      </w:r>
      <w:r w:rsidRPr="0058390A">
        <w:rPr>
          <w:rFonts w:ascii="Times New Roman" w:hAnsi="Times New Roman" w:cs="Times New Roman"/>
          <w:sz w:val="24"/>
          <w:szCs w:val="24"/>
        </w:rPr>
        <w:t xml:space="preserve"> production remain </w:t>
      </w:r>
      <w:r>
        <w:rPr>
          <w:rFonts w:ascii="Times New Roman" w:hAnsi="Times New Roman" w:cs="Times New Roman"/>
          <w:sz w:val="24"/>
          <w:szCs w:val="24"/>
        </w:rPr>
        <w:t>variable</w:t>
      </w:r>
      <w:r w:rsidRPr="0058390A">
        <w:rPr>
          <w:rFonts w:ascii="Times New Roman" w:hAnsi="Times New Roman" w:cs="Times New Roman"/>
          <w:sz w:val="24"/>
          <w:szCs w:val="24"/>
        </w:rPr>
        <w:t>.</w:t>
      </w:r>
      <w:r>
        <w:rPr>
          <w:rFonts w:ascii="Times New Roman" w:hAnsi="Times New Roman" w:cs="Times New Roman"/>
          <w:sz w:val="24"/>
          <w:szCs w:val="24"/>
        </w:rPr>
        <w:t xml:space="preserve"> We hypothesized that severe defoliation, if applied infrequently, might lead to overyielding of shoots, but would have only small impacts on root production. Moreover, we hypothesized that cultivars selected for an upright growth habit would show less root production overall, and would be more sensitive to defoliation stress. Overall, we found that severe defoliation </w:t>
      </w:r>
      <w:r>
        <w:rPr>
          <w:rFonts w:ascii="Times New Roman" w:hAnsi="Times New Roman" w:cs="Times New Roman"/>
          <w:i/>
          <w:sz w:val="24"/>
          <w:szCs w:val="24"/>
        </w:rPr>
        <w:t>per se</w:t>
      </w:r>
      <w:r>
        <w:rPr>
          <w:rFonts w:ascii="Times New Roman" w:hAnsi="Times New Roman" w:cs="Times New Roman"/>
          <w:sz w:val="24"/>
          <w:szCs w:val="24"/>
        </w:rPr>
        <w:t xml:space="preserve">, regardless of frequency, suppressed root production, even as infrequently applied severe defoliation increased shoot production. Thus, it appears that manipulating timing and intensity of grazing to optimize forage production might evoke a negative tradeoff with root production. </w:t>
      </w:r>
      <w:r w:rsidR="0031293F">
        <w:rPr>
          <w:rFonts w:ascii="Times New Roman" w:hAnsi="Times New Roman" w:cs="Times New Roman"/>
          <w:sz w:val="24"/>
          <w:szCs w:val="24"/>
        </w:rPr>
        <w:t xml:space="preserve">We did find support for the hypothesis that recently developed upright cultivars </w:t>
      </w:r>
      <w:r w:rsidR="00647623">
        <w:rPr>
          <w:rFonts w:ascii="Times New Roman" w:hAnsi="Times New Roman" w:cs="Times New Roman"/>
          <w:sz w:val="24"/>
          <w:szCs w:val="24"/>
        </w:rPr>
        <w:t xml:space="preserve">have lower root production, and a lower root:shoot ratio, than widely naturalized decumbent cultivars. The main limitation of our work is that </w:t>
      </w:r>
      <w:r w:rsidR="008B5945">
        <w:rPr>
          <w:rFonts w:ascii="Times New Roman" w:hAnsi="Times New Roman" w:cs="Times New Roman"/>
          <w:sz w:val="24"/>
          <w:szCs w:val="24"/>
        </w:rPr>
        <w:t xml:space="preserve">realistic </w:t>
      </w:r>
      <w:r w:rsidR="00647623">
        <w:rPr>
          <w:rFonts w:ascii="Times New Roman" w:hAnsi="Times New Roman" w:cs="Times New Roman"/>
          <w:sz w:val="24"/>
          <w:szCs w:val="24"/>
        </w:rPr>
        <w:t>animal grazing</w:t>
      </w:r>
      <w:r w:rsidR="008B5945">
        <w:rPr>
          <w:rFonts w:ascii="Times New Roman" w:hAnsi="Times New Roman" w:cs="Times New Roman"/>
          <w:sz w:val="24"/>
          <w:szCs w:val="24"/>
        </w:rPr>
        <w:t xml:space="preserve"> management</w:t>
      </w:r>
      <w:r w:rsidR="00647623">
        <w:rPr>
          <w:rFonts w:ascii="Times New Roman" w:hAnsi="Times New Roman" w:cs="Times New Roman"/>
          <w:sz w:val="24"/>
          <w:szCs w:val="24"/>
        </w:rPr>
        <w:t xml:space="preserve"> </w:t>
      </w:r>
      <w:r w:rsidR="008B5945">
        <w:rPr>
          <w:rFonts w:ascii="Times New Roman" w:hAnsi="Times New Roman" w:cs="Times New Roman"/>
          <w:sz w:val="24"/>
          <w:szCs w:val="24"/>
        </w:rPr>
        <w:t xml:space="preserve">can differ from experimentally imposed defoliation in two major ways: 1) grazing impacts will fall along a spectrum of timing and intensity with more intermediate values than can be tested in a randomized factorial experiment, and 2) grazers will return a certain fraction of consumed carbon and nutrients in the form of manure and urine, creating heterogeneous patches of varying nutrient availability. </w:t>
      </w:r>
    </w:p>
    <w:p w14:paraId="5D748699" w14:textId="1E9F1DF7" w:rsidR="00130F24" w:rsidRDefault="00130F24" w:rsidP="006476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In addition to recommending greater future consideration of intraspecific variations in belowground responses to grazing, our work supports the need to perform season-long measures of belowground productivity to obtain reliable estimates of belowground production that can be used to parameterize soil carbon models. Our data</w:t>
      </w:r>
      <w:r w:rsidR="00647623">
        <w:rPr>
          <w:rFonts w:ascii="Times New Roman" w:hAnsi="Times New Roman" w:cs="Times New Roman"/>
          <w:sz w:val="24"/>
          <w:szCs w:val="24"/>
        </w:rPr>
        <w:t xml:space="preserve"> also</w:t>
      </w:r>
      <w:r>
        <w:rPr>
          <w:rFonts w:ascii="Times New Roman" w:hAnsi="Times New Roman" w:cs="Times New Roman"/>
          <w:sz w:val="24"/>
          <w:szCs w:val="24"/>
        </w:rPr>
        <w:t xml:space="preserve"> suggest that reliance on aboveground proxies is, unfortunately, not justified at least for subtropical pastures.</w:t>
      </w:r>
      <w:r w:rsidRPr="0058390A">
        <w:rPr>
          <w:rFonts w:ascii="Times New Roman" w:hAnsi="Times New Roman" w:cs="Times New Roman"/>
          <w:sz w:val="24"/>
          <w:szCs w:val="24"/>
        </w:rPr>
        <w:t xml:space="preserve"> </w:t>
      </w:r>
      <w:r>
        <w:rPr>
          <w:rFonts w:ascii="Times New Roman" w:hAnsi="Times New Roman" w:cs="Times New Roman"/>
          <w:sz w:val="24"/>
          <w:szCs w:val="24"/>
        </w:rPr>
        <w:t>In addition, g</w:t>
      </w:r>
      <w:r w:rsidRPr="0058390A">
        <w:rPr>
          <w:rFonts w:ascii="Times New Roman" w:hAnsi="Times New Roman" w:cs="Times New Roman"/>
          <w:sz w:val="24"/>
          <w:szCs w:val="24"/>
        </w:rPr>
        <w:t xml:space="preserve">iven the limitations of observational </w:t>
      </w:r>
      <w:r>
        <w:rPr>
          <w:rFonts w:ascii="Times New Roman" w:hAnsi="Times New Roman" w:cs="Times New Roman"/>
          <w:sz w:val="24"/>
          <w:szCs w:val="24"/>
        </w:rPr>
        <w:t xml:space="preserve">and </w:t>
      </w:r>
      <w:r w:rsidRPr="0058390A">
        <w:rPr>
          <w:rFonts w:ascii="Times New Roman" w:hAnsi="Times New Roman" w:cs="Times New Roman"/>
          <w:sz w:val="24"/>
          <w:szCs w:val="24"/>
        </w:rPr>
        <w:t xml:space="preserve">comparative work, we suggest that longer-term field manipulations are necessary to evaluate a suite of grazing management scenarios across plant composition treatments. </w:t>
      </w:r>
      <w:r>
        <w:rPr>
          <w:rFonts w:ascii="Times New Roman" w:hAnsi="Times New Roman" w:cs="Times New Roman"/>
          <w:sz w:val="24"/>
          <w:szCs w:val="24"/>
        </w:rPr>
        <w:t xml:space="preserve">Such experiments will significantly improve our ability to </w:t>
      </w:r>
      <w:r w:rsidRPr="0058390A">
        <w:rPr>
          <w:rFonts w:ascii="Times New Roman" w:hAnsi="Times New Roman" w:cs="Times New Roman"/>
          <w:sz w:val="24"/>
          <w:szCs w:val="24"/>
        </w:rPr>
        <w:t>inform the design and management of grassland agroecosystems for meetin</w:t>
      </w:r>
      <w:r>
        <w:rPr>
          <w:rFonts w:ascii="Times New Roman" w:hAnsi="Times New Roman" w:cs="Times New Roman"/>
          <w:sz w:val="24"/>
          <w:szCs w:val="24"/>
        </w:rPr>
        <w:t xml:space="preserve">g aboveground (forage) production goals while also optimizing belowground production, and thus soil carbon sequestration and other soil carbon mediated ecosystem services such as nutrient retention and water cycling </w:t>
      </w:r>
      <w:r>
        <w:rPr>
          <w:rFonts w:ascii="Times New Roman" w:hAnsi="Times New Roman" w:cs="Times New Roman"/>
          <w:sz w:val="24"/>
          <w:szCs w:val="24"/>
        </w:rPr>
        <w:fldChar w:fldCharType="begin"/>
      </w:r>
      <w:r w:rsidR="008B5945">
        <w:rPr>
          <w:rFonts w:ascii="Times New Roman" w:hAnsi="Times New Roman" w:cs="Times New Roman"/>
          <w:sz w:val="24"/>
          <w:szCs w:val="24"/>
        </w:rPr>
        <w:instrText xml:space="preserve"> ADDIN ZOTERO_ITEM CSL_CITATION {"citationID":"12ocl66t53","properties":{"formattedCitation":"(Lal, 2010)","plainCitation":"(Lal, 2010)","noteIndex":0},"citationItems":[{"id":954,"uris":["http://zotero.org/users/783798/items/FK6CTFI6"],"uri":["http://zotero.org/users/783798/items/FK6CTFI6"],"itemData":{"id":954,"type":"article-journal","title":"Managing soils and ecosystems for mitigating anthropogenic carbon emissions and advancing global food security","container-title":"BioScience","page":"708-721","volume":"60","issue":"9","source":"JSTOR","abstract":"Soil carbon (C) is a dynamic and integral part of the global C cycle. It has been a source of atmospheric carbon dioxide (CO2) since the dawn of settled agriculture, depleting more than 320 billion metric tons (Pg) from the terrestrial pool, 78±12 Pg of which comes from soil. In comparison, approximately 292 Pg C have been emitted through fossil-fuel combustion since about 1750. However, terrestrial pools can act as a sink for as much as 50 parts per million of atmospheric CO2 for 100 to 150 years. The technical sink capacity of US soils is 0.288 Pg C per year; Earth's terrestrial biosphere can act as a sink for up to 3.8 Pg C per year. The economic potential of C storage depends on its costs and cobenefits, such as global food security, water quality, and soil biodiversity. Therefore, optimally managing the soil C pool must be the basis of any strategy to improve and sustain agronomic production, especially in developing countries.","DOI":"10.1525/bio.2010.60.9.8","ISSN":"0006-3568","note":"ArticleType: research-article / Full publication date: October 2010 / Copyright © 2010 University of California Press and American Institute of Biological Sciences","journalAbbreviation":"BioScience","author":[{"family":"Lal","given":"Rattan"}],"issued":{"date-parts":[["2010",10,1]]}}}],"schema":"https://github.com/citation-style-language/schema/raw/master/csl-citation.json"} </w:instrText>
      </w:r>
      <w:r>
        <w:rPr>
          <w:rFonts w:ascii="Times New Roman" w:hAnsi="Times New Roman" w:cs="Times New Roman"/>
          <w:sz w:val="24"/>
          <w:szCs w:val="24"/>
        </w:rPr>
        <w:fldChar w:fldCharType="separate"/>
      </w:r>
      <w:r w:rsidR="008B5945" w:rsidRPr="008B5945">
        <w:rPr>
          <w:rFonts w:ascii="Times New Roman" w:hAnsi="Times New Roman" w:cs="Times New Roman"/>
          <w:sz w:val="24"/>
        </w:rPr>
        <w:t>(Lal,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01A8BBA" w14:textId="77777777" w:rsidR="00130F24" w:rsidRDefault="00130F24">
      <w:pPr>
        <w:pStyle w:val="Normal1"/>
        <w:contextualSpacing w:val="0"/>
        <w:rPr>
          <w:b/>
          <w:sz w:val="28"/>
        </w:rPr>
      </w:pPr>
    </w:p>
    <w:p w14:paraId="5E2ADE2C" w14:textId="77777777" w:rsidR="00130F24" w:rsidRDefault="00130F24">
      <w:pPr>
        <w:pStyle w:val="Normal1"/>
        <w:contextualSpacing w:val="0"/>
        <w:rPr>
          <w:b/>
          <w:sz w:val="28"/>
        </w:rPr>
      </w:pPr>
    </w:p>
    <w:p w14:paraId="4F713E91" w14:textId="63FC3930" w:rsidR="00AF4906" w:rsidRDefault="00B45195">
      <w:pPr>
        <w:pStyle w:val="Normal1"/>
        <w:contextualSpacing w:val="0"/>
        <w:rPr>
          <w:b/>
          <w:sz w:val="28"/>
        </w:rPr>
      </w:pPr>
      <w:r>
        <w:rPr>
          <w:b/>
          <w:sz w:val="28"/>
        </w:rPr>
        <w:t>Acknowledgements</w:t>
      </w:r>
    </w:p>
    <w:p w14:paraId="0A554D45" w14:textId="6207DD6F" w:rsidR="008B5945" w:rsidRDefault="008B5945" w:rsidP="008B5945">
      <w:pPr>
        <w:spacing w:line="480" w:lineRule="auto"/>
        <w:rPr>
          <w:rFonts w:ascii="Times New Roman" w:hAnsi="Times New Roman" w:cs="Times New Roman"/>
          <w:sz w:val="24"/>
          <w:szCs w:val="24"/>
        </w:rPr>
      </w:pPr>
      <w:r>
        <w:rPr>
          <w:rFonts w:ascii="Times New Roman" w:hAnsi="Times New Roman" w:cs="Times New Roman"/>
          <w:sz w:val="24"/>
          <w:szCs w:val="24"/>
        </w:rPr>
        <w:t>For significant assistance with field work and data collection we thank Carly Althoff, Jessica Wilson, Trevor Caughlin, Anand Roopsind, James Estrada and Bryan Tarbox.</w:t>
      </w:r>
    </w:p>
    <w:p w14:paraId="27C84F3E" w14:textId="4AC1A7F0" w:rsidR="00B77860" w:rsidRDefault="00B77860">
      <w:pPr>
        <w:pStyle w:val="Normal1"/>
        <w:contextualSpacing w:val="0"/>
        <w:rPr>
          <w:b/>
        </w:rPr>
      </w:pPr>
    </w:p>
    <w:p w14:paraId="0254767C" w14:textId="77777777" w:rsidR="008B5945" w:rsidRDefault="008B5945">
      <w:pPr>
        <w:pStyle w:val="Normal1"/>
        <w:contextualSpacing w:val="0"/>
        <w:rPr>
          <w:b/>
        </w:rPr>
      </w:pPr>
    </w:p>
    <w:p w14:paraId="4A94B439" w14:textId="77777777" w:rsidR="00951C47" w:rsidRDefault="00951C47">
      <w:pPr>
        <w:pStyle w:val="Normal1"/>
        <w:contextualSpacing w:val="0"/>
        <w:rPr>
          <w:b/>
          <w:sz w:val="28"/>
        </w:rPr>
      </w:pPr>
    </w:p>
    <w:p w14:paraId="45D2B91C" w14:textId="507D7EB1" w:rsidR="00800358" w:rsidRDefault="00AC21D6">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56389B1" wp14:editId="25873EB5">
                <wp:simplePos x="0" y="0"/>
                <wp:positionH relativeFrom="column">
                  <wp:posOffset>2743200</wp:posOffset>
                </wp:positionH>
                <wp:positionV relativeFrom="paragraph">
                  <wp:posOffset>-703580</wp:posOffset>
                </wp:positionV>
                <wp:extent cx="114300" cy="571500"/>
                <wp:effectExtent l="0" t="4445" r="0" b="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D4D46" w14:textId="77777777" w:rsidR="005F6236" w:rsidRDefault="005F6236"/>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6389B1" id="Text Box 8" o:spid="_x0000_s1030"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D/sAIAAL8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" filled="f" stroked="f">
                <v:textbox inset=",7.2pt,,7.2pt">
                  <w:txbxContent>
                    <w:p w14:paraId="1C0D4D46" w14:textId="77777777" w:rsidR="005F6236" w:rsidRDefault="005F6236"/>
                  </w:txbxContent>
                </v:textbox>
                <w10:wrap type="tight"/>
              </v:shape>
            </w:pict>
          </mc:Fallback>
        </mc:AlternateContent>
      </w:r>
      <w:r w:rsidR="00B45195">
        <w:rPr>
          <w:b/>
          <w:sz w:val="28"/>
        </w:rPr>
        <w:t>References</w:t>
      </w:r>
    </w:p>
    <w:p w14:paraId="40144F2C" w14:textId="655B2F4E" w:rsidR="00B77860" w:rsidRDefault="00B77860">
      <w:pPr>
        <w:pStyle w:val="Normal1"/>
        <w:contextualSpacing w:val="0"/>
        <w:rPr>
          <w:rFonts w:ascii="Times" w:hAnsi="Times"/>
          <w:sz w:val="24"/>
        </w:rPr>
      </w:pPr>
    </w:p>
    <w:p w14:paraId="7C85196F" w14:textId="77777777" w:rsidR="008B5945" w:rsidRPr="008B5945" w:rsidRDefault="008B5945" w:rsidP="008B5945">
      <w:pPr>
        <w:pStyle w:val="Bibliography"/>
        <w:rPr>
          <w:rFonts w:ascii="Times" w:hAnsi="Times" w:cs="Times"/>
          <w:sz w:val="24"/>
        </w:rPr>
      </w:pPr>
      <w:r>
        <w:rPr>
          <w:rFonts w:ascii="Times" w:hAnsi="Times"/>
        </w:rPr>
        <w:fldChar w:fldCharType="begin"/>
      </w:r>
      <w:r>
        <w:rPr>
          <w:rFonts w:ascii="Times" w:hAnsi="Times"/>
        </w:rPr>
        <w:instrText xml:space="preserve"> ADDIN ZOTERO_BIBL {"uncited":[],"omitted":[],"custom":[]} CSL_BIBLIOGRAPHY </w:instrText>
      </w:r>
      <w:r>
        <w:rPr>
          <w:rFonts w:ascii="Times" w:hAnsi="Times"/>
        </w:rPr>
        <w:fldChar w:fldCharType="separate"/>
      </w:r>
      <w:r w:rsidRPr="008B5945">
        <w:rPr>
          <w:rFonts w:ascii="Times" w:hAnsi="Times" w:cs="Times"/>
          <w:sz w:val="24"/>
        </w:rPr>
        <w:t>Augustine, D. J., Dijkstra, F. A., Iii, E. W. H., &amp; Morgan, J. A. (2011). Rhizosphere interactions, carbon allocation, and nitrogen acquisition of two perennial North American grasses in response to defoliation and elevated atmospheric CO</w:t>
      </w:r>
      <w:r w:rsidRPr="00443641">
        <w:rPr>
          <w:rFonts w:ascii="Times" w:hAnsi="Times" w:cs="Times"/>
          <w:sz w:val="24"/>
          <w:vertAlign w:val="subscript"/>
        </w:rPr>
        <w:t>2</w:t>
      </w:r>
      <w:r w:rsidRPr="008B5945">
        <w:rPr>
          <w:rFonts w:ascii="Times" w:hAnsi="Times" w:cs="Times"/>
          <w:sz w:val="24"/>
        </w:rPr>
        <w:t xml:space="preserve">. </w:t>
      </w:r>
      <w:r w:rsidRPr="008B5945">
        <w:rPr>
          <w:rFonts w:ascii="Times" w:hAnsi="Times" w:cs="Times"/>
          <w:i/>
          <w:iCs/>
          <w:sz w:val="24"/>
        </w:rPr>
        <w:t>Oecologia</w:t>
      </w:r>
      <w:r w:rsidRPr="008B5945">
        <w:rPr>
          <w:rFonts w:ascii="Times" w:hAnsi="Times" w:cs="Times"/>
          <w:sz w:val="24"/>
        </w:rPr>
        <w:t xml:space="preserve">, </w:t>
      </w:r>
      <w:r w:rsidRPr="008B5945">
        <w:rPr>
          <w:rFonts w:ascii="Times" w:hAnsi="Times" w:cs="Times"/>
          <w:i/>
          <w:iCs/>
          <w:sz w:val="24"/>
        </w:rPr>
        <w:t>165</w:t>
      </w:r>
      <w:r w:rsidRPr="008B5945">
        <w:rPr>
          <w:rFonts w:ascii="Times" w:hAnsi="Times" w:cs="Times"/>
          <w:sz w:val="24"/>
        </w:rPr>
        <w:t>(3), 755–770. https://doi.org/10.1007/s00442-010-1845-4</w:t>
      </w:r>
    </w:p>
    <w:p w14:paraId="192DA326" w14:textId="1999E40D"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Avolio, M. L., Chang, C. C., &amp; Smith, M. D. (2011). Assessing </w:t>
      </w:r>
      <w:r w:rsidR="006679C7">
        <w:rPr>
          <w:rFonts w:ascii="Times" w:hAnsi="Times" w:cs="Times"/>
          <w:sz w:val="24"/>
        </w:rPr>
        <w:t>f</w:t>
      </w:r>
      <w:r w:rsidRPr="008B5945">
        <w:rPr>
          <w:rFonts w:ascii="Times" w:hAnsi="Times" w:cs="Times"/>
          <w:sz w:val="24"/>
        </w:rPr>
        <w:t>ine-</w:t>
      </w:r>
      <w:r w:rsidR="006679C7">
        <w:rPr>
          <w:rFonts w:ascii="Times" w:hAnsi="Times" w:cs="Times"/>
          <w:sz w:val="24"/>
        </w:rPr>
        <w:t>s</w:t>
      </w:r>
      <w:r w:rsidRPr="008B5945">
        <w:rPr>
          <w:rFonts w:ascii="Times" w:hAnsi="Times" w:cs="Times"/>
          <w:sz w:val="24"/>
        </w:rPr>
        <w:t xml:space="preserve">cale </w:t>
      </w:r>
      <w:r w:rsidR="006679C7">
        <w:rPr>
          <w:rFonts w:ascii="Times" w:hAnsi="Times" w:cs="Times"/>
          <w:sz w:val="24"/>
        </w:rPr>
        <w:t>g</w:t>
      </w:r>
      <w:r w:rsidRPr="008B5945">
        <w:rPr>
          <w:rFonts w:ascii="Times" w:hAnsi="Times" w:cs="Times"/>
          <w:sz w:val="24"/>
        </w:rPr>
        <w:t xml:space="preserve">enotypic </w:t>
      </w:r>
      <w:r w:rsidR="006679C7">
        <w:rPr>
          <w:rFonts w:ascii="Times" w:hAnsi="Times" w:cs="Times"/>
          <w:sz w:val="24"/>
        </w:rPr>
        <w:t>s</w:t>
      </w:r>
      <w:r w:rsidRPr="008B5945">
        <w:rPr>
          <w:rFonts w:ascii="Times" w:hAnsi="Times" w:cs="Times"/>
          <w:sz w:val="24"/>
        </w:rPr>
        <w:t xml:space="preserve">tructure of a </w:t>
      </w:r>
      <w:r w:rsidR="006679C7">
        <w:rPr>
          <w:rFonts w:ascii="Times" w:hAnsi="Times" w:cs="Times"/>
          <w:sz w:val="24"/>
        </w:rPr>
        <w:t>d</w:t>
      </w:r>
      <w:r w:rsidRPr="008B5945">
        <w:rPr>
          <w:rFonts w:ascii="Times" w:hAnsi="Times" w:cs="Times"/>
          <w:sz w:val="24"/>
        </w:rPr>
        <w:t xml:space="preserve">ominant </w:t>
      </w:r>
      <w:r w:rsidR="006679C7">
        <w:rPr>
          <w:rFonts w:ascii="Times" w:hAnsi="Times" w:cs="Times"/>
          <w:sz w:val="24"/>
        </w:rPr>
        <w:t>s</w:t>
      </w:r>
      <w:r w:rsidRPr="008B5945">
        <w:rPr>
          <w:rFonts w:ascii="Times" w:hAnsi="Times" w:cs="Times"/>
          <w:sz w:val="24"/>
        </w:rPr>
        <w:t xml:space="preserve">pecies in </w:t>
      </w:r>
      <w:r w:rsidR="006679C7">
        <w:rPr>
          <w:rFonts w:ascii="Times" w:hAnsi="Times" w:cs="Times"/>
          <w:sz w:val="24"/>
        </w:rPr>
        <w:t>n</w:t>
      </w:r>
      <w:r w:rsidRPr="008B5945">
        <w:rPr>
          <w:rFonts w:ascii="Times" w:hAnsi="Times" w:cs="Times"/>
          <w:sz w:val="24"/>
        </w:rPr>
        <w:t xml:space="preserve">ative </w:t>
      </w:r>
      <w:r w:rsidR="006679C7">
        <w:rPr>
          <w:rFonts w:ascii="Times" w:hAnsi="Times" w:cs="Times"/>
          <w:sz w:val="24"/>
        </w:rPr>
        <w:t>g</w:t>
      </w:r>
      <w:r w:rsidRPr="008B5945">
        <w:rPr>
          <w:rFonts w:ascii="Times" w:hAnsi="Times" w:cs="Times"/>
          <w:sz w:val="24"/>
        </w:rPr>
        <w:t xml:space="preserve">rasslands. </w:t>
      </w:r>
      <w:r w:rsidRPr="008B5945">
        <w:rPr>
          <w:rFonts w:ascii="Times" w:hAnsi="Times" w:cs="Times"/>
          <w:i/>
          <w:iCs/>
          <w:sz w:val="24"/>
        </w:rPr>
        <w:t>The American Midland Naturalist</w:t>
      </w:r>
      <w:r w:rsidRPr="008B5945">
        <w:rPr>
          <w:rFonts w:ascii="Times" w:hAnsi="Times" w:cs="Times"/>
          <w:sz w:val="24"/>
        </w:rPr>
        <w:t xml:space="preserve">, </w:t>
      </w:r>
      <w:r w:rsidRPr="008B5945">
        <w:rPr>
          <w:rFonts w:ascii="Times" w:hAnsi="Times" w:cs="Times"/>
          <w:i/>
          <w:iCs/>
          <w:sz w:val="24"/>
        </w:rPr>
        <w:t>165</w:t>
      </w:r>
      <w:r w:rsidRPr="008B5945">
        <w:rPr>
          <w:rFonts w:ascii="Times" w:hAnsi="Times" w:cs="Times"/>
          <w:sz w:val="24"/>
        </w:rPr>
        <w:t>(2), 211–224. https://doi.org/10.1674/0003-0031-165.2.211</w:t>
      </w:r>
    </w:p>
    <w:p w14:paraId="06D8AAF8"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Balogianni, V. G., Wilson, S. D., Vaness, B. M., MacDougall, A. S., &amp; Pinno, B. D. (2014). Different root and shoot responses to mowing and fertility in native and invaded grassland. </w:t>
      </w:r>
      <w:r w:rsidRPr="008B5945">
        <w:rPr>
          <w:rFonts w:ascii="Times" w:hAnsi="Times" w:cs="Times"/>
          <w:i/>
          <w:iCs/>
          <w:sz w:val="24"/>
        </w:rPr>
        <w:t>Rangeland Ecology &amp; Management</w:t>
      </w:r>
      <w:r w:rsidRPr="008B5945">
        <w:rPr>
          <w:rFonts w:ascii="Times" w:hAnsi="Times" w:cs="Times"/>
          <w:sz w:val="24"/>
        </w:rPr>
        <w:t xml:space="preserve">, </w:t>
      </w:r>
      <w:r w:rsidRPr="008B5945">
        <w:rPr>
          <w:rFonts w:ascii="Times" w:hAnsi="Times" w:cs="Times"/>
          <w:i/>
          <w:iCs/>
          <w:sz w:val="24"/>
        </w:rPr>
        <w:t>67</w:t>
      </w:r>
      <w:r w:rsidRPr="008B5945">
        <w:rPr>
          <w:rFonts w:ascii="Times" w:hAnsi="Times" w:cs="Times"/>
          <w:sz w:val="24"/>
        </w:rPr>
        <w:t>(1), 39–45. https://doi.org/10.2111/REM-D-13-00080.1</w:t>
      </w:r>
    </w:p>
    <w:p w14:paraId="4123AE7B"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Bardgett, R. D., Wardle, D. A., &amp; Yeates, G. W. (1998). Linking above-ground and below-ground interactions: how plant responses to foliar herbivory influence soil organisms. </w:t>
      </w:r>
      <w:r w:rsidRPr="008B5945">
        <w:rPr>
          <w:rFonts w:ascii="Times" w:hAnsi="Times" w:cs="Times"/>
          <w:i/>
          <w:iCs/>
          <w:sz w:val="24"/>
        </w:rPr>
        <w:t>Soil Biology and Biochemistry</w:t>
      </w:r>
      <w:r w:rsidRPr="008B5945">
        <w:rPr>
          <w:rFonts w:ascii="Times" w:hAnsi="Times" w:cs="Times"/>
          <w:sz w:val="24"/>
        </w:rPr>
        <w:t xml:space="preserve">, </w:t>
      </w:r>
      <w:r w:rsidRPr="008B5945">
        <w:rPr>
          <w:rFonts w:ascii="Times" w:hAnsi="Times" w:cs="Times"/>
          <w:i/>
          <w:iCs/>
          <w:sz w:val="24"/>
        </w:rPr>
        <w:t>30</w:t>
      </w:r>
      <w:r w:rsidRPr="008B5945">
        <w:rPr>
          <w:rFonts w:ascii="Times" w:hAnsi="Times" w:cs="Times"/>
          <w:sz w:val="24"/>
        </w:rPr>
        <w:t>(14), 1867–1878. https://doi.org/10.1016/S0038-0717(98)00069-8</w:t>
      </w:r>
    </w:p>
    <w:p w14:paraId="10E97BFA"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Briske, D., &amp; Richards, J. (1995). Plant responses to defoliation: a physiological, morphological and demographic evaluation. In </w:t>
      </w:r>
      <w:r w:rsidRPr="008B5945">
        <w:rPr>
          <w:rFonts w:ascii="Times" w:hAnsi="Times" w:cs="Times"/>
          <w:i/>
          <w:iCs/>
          <w:sz w:val="24"/>
        </w:rPr>
        <w:t>Wildland plants: physiological ecology and developmental morphology</w:t>
      </w:r>
      <w:r w:rsidRPr="008B5945">
        <w:rPr>
          <w:rFonts w:ascii="Times" w:hAnsi="Times" w:cs="Times"/>
          <w:sz w:val="24"/>
        </w:rPr>
        <w:t xml:space="preserve"> (pp. 635–710). Society for Range Management.</w:t>
      </w:r>
    </w:p>
    <w:p w14:paraId="6845F0BF"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Cahill, K. N., Kucharik, C. J., &amp; Foley, J. A. (2009). Prairie restoration and carbon sequestration: difficulties quantifying C sources and sinks using a biometric approach. </w:t>
      </w:r>
      <w:r w:rsidRPr="008B5945">
        <w:rPr>
          <w:rFonts w:ascii="Times" w:hAnsi="Times" w:cs="Times"/>
          <w:i/>
          <w:iCs/>
          <w:sz w:val="24"/>
        </w:rPr>
        <w:t>Ecological Applications</w:t>
      </w:r>
      <w:r w:rsidRPr="008B5945">
        <w:rPr>
          <w:rFonts w:ascii="Times" w:hAnsi="Times" w:cs="Times"/>
          <w:sz w:val="24"/>
        </w:rPr>
        <w:t xml:space="preserve">, </w:t>
      </w:r>
      <w:r w:rsidRPr="008B5945">
        <w:rPr>
          <w:rFonts w:ascii="Times" w:hAnsi="Times" w:cs="Times"/>
          <w:i/>
          <w:iCs/>
          <w:sz w:val="24"/>
        </w:rPr>
        <w:t>19</w:t>
      </w:r>
      <w:r w:rsidRPr="008B5945">
        <w:rPr>
          <w:rFonts w:ascii="Times" w:hAnsi="Times" w:cs="Times"/>
          <w:sz w:val="24"/>
        </w:rPr>
        <w:t>(8), 2185–2201. https://doi.org/10.1890/08-0069.1</w:t>
      </w:r>
    </w:p>
    <w:p w14:paraId="5E31C1CD"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Carman, J. G. (1985). Morphological Characterization and Defoliation Responses of Selected Schizachyrium scoparium Genotypes. </w:t>
      </w:r>
      <w:r w:rsidRPr="008B5945">
        <w:rPr>
          <w:rFonts w:ascii="Times" w:hAnsi="Times" w:cs="Times"/>
          <w:i/>
          <w:iCs/>
          <w:sz w:val="24"/>
        </w:rPr>
        <w:t>The American Midland Naturalist</w:t>
      </w:r>
      <w:r w:rsidRPr="008B5945">
        <w:rPr>
          <w:rFonts w:ascii="Times" w:hAnsi="Times" w:cs="Times"/>
          <w:sz w:val="24"/>
        </w:rPr>
        <w:t xml:space="preserve">, </w:t>
      </w:r>
      <w:r w:rsidRPr="008B5945">
        <w:rPr>
          <w:rFonts w:ascii="Times" w:hAnsi="Times" w:cs="Times"/>
          <w:i/>
          <w:iCs/>
          <w:sz w:val="24"/>
        </w:rPr>
        <w:t>114</w:t>
      </w:r>
      <w:r w:rsidRPr="008B5945">
        <w:rPr>
          <w:rFonts w:ascii="Times" w:hAnsi="Times" w:cs="Times"/>
          <w:sz w:val="24"/>
        </w:rPr>
        <w:t>(1), 37–43. https://doi.org/10.2307/2425238</w:t>
      </w:r>
    </w:p>
    <w:p w14:paraId="35E4BD53"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Chang, C. C., &amp; Smith, M. D. (2014). Resource availability modulates above- and below-ground competitive interactions between genotypes of a dominant C4 grass. </w:t>
      </w:r>
      <w:r w:rsidRPr="008B5945">
        <w:rPr>
          <w:rFonts w:ascii="Times" w:hAnsi="Times" w:cs="Times"/>
          <w:i/>
          <w:iCs/>
          <w:sz w:val="24"/>
        </w:rPr>
        <w:t>Functional Ecology</w:t>
      </w:r>
      <w:r w:rsidRPr="008B5945">
        <w:rPr>
          <w:rFonts w:ascii="Times" w:hAnsi="Times" w:cs="Times"/>
          <w:sz w:val="24"/>
        </w:rPr>
        <w:t xml:space="preserve">, </w:t>
      </w:r>
      <w:r w:rsidRPr="008B5945">
        <w:rPr>
          <w:rFonts w:ascii="Times" w:hAnsi="Times" w:cs="Times"/>
          <w:i/>
          <w:iCs/>
          <w:sz w:val="24"/>
        </w:rPr>
        <w:t>28</w:t>
      </w:r>
      <w:r w:rsidRPr="008B5945">
        <w:rPr>
          <w:rFonts w:ascii="Times" w:hAnsi="Times" w:cs="Times"/>
          <w:sz w:val="24"/>
        </w:rPr>
        <w:t>(4), 1041–1051. https://doi.org/10.1111/1365-2435.12227</w:t>
      </w:r>
    </w:p>
    <w:p w14:paraId="233FE98D" w14:textId="77777777"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Chen, W., Zhang, Q., Cihlar, J., Bauhus, J., &amp; Price, D. T. (n.d.). Estimating fine-root biomass and production of boreal and cool temperate forests using aboveground measurements: A new approach. </w:t>
      </w:r>
      <w:r w:rsidRPr="008B5945">
        <w:rPr>
          <w:rFonts w:ascii="Times" w:hAnsi="Times" w:cs="Times"/>
          <w:i/>
          <w:iCs/>
          <w:sz w:val="24"/>
        </w:rPr>
        <w:t>Plant and Soil</w:t>
      </w:r>
      <w:r w:rsidRPr="008B5945">
        <w:rPr>
          <w:rFonts w:ascii="Times" w:hAnsi="Times" w:cs="Times"/>
          <w:sz w:val="24"/>
        </w:rPr>
        <w:t xml:space="preserve">, </w:t>
      </w:r>
      <w:r w:rsidRPr="008B5945">
        <w:rPr>
          <w:rFonts w:ascii="Times" w:hAnsi="Times" w:cs="Times"/>
          <w:i/>
          <w:iCs/>
          <w:sz w:val="24"/>
        </w:rPr>
        <w:t>265</w:t>
      </w:r>
      <w:r w:rsidRPr="008B5945">
        <w:rPr>
          <w:rFonts w:ascii="Times" w:hAnsi="Times" w:cs="Times"/>
          <w:sz w:val="24"/>
        </w:rPr>
        <w:t>(1–2), 31–46. https://doi.org/10.1007/s11104-005-8503-3</w:t>
      </w:r>
    </w:p>
    <w:p w14:paraId="65EF9C3D"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Dawson, L. A., Grayston, S. J., &amp; Paterson, E. (2000). Effects of grazing on the roots and rhizosphere of grasses. In G. Lemaire, J. Hodgson, A. de Moraes, C. Nabinger, &amp; P. C. de F. Carvalho (Eds.), </w:t>
      </w:r>
      <w:r w:rsidRPr="008B5945">
        <w:rPr>
          <w:rFonts w:ascii="Times" w:hAnsi="Times" w:cs="Times"/>
          <w:i/>
          <w:iCs/>
          <w:sz w:val="24"/>
        </w:rPr>
        <w:t>Grassland ecophysiology and grazing ecology</w:t>
      </w:r>
      <w:r w:rsidRPr="008B5945">
        <w:rPr>
          <w:rFonts w:ascii="Times" w:hAnsi="Times" w:cs="Times"/>
          <w:sz w:val="24"/>
        </w:rPr>
        <w:t xml:space="preserve"> (pp. 61–84). Retrieved from http://www.cabi.org/cabebooks/ebook/20003019246</w:t>
      </w:r>
    </w:p>
    <w:p w14:paraId="3449BE15"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Fornara, D. A., Tilman, D., &amp; Hobbie, S. E. (2009). Linkages between plant functional composition, fine root processes and potential soil N mineralization rates. </w:t>
      </w:r>
      <w:r w:rsidRPr="008B5945">
        <w:rPr>
          <w:rFonts w:ascii="Times" w:hAnsi="Times" w:cs="Times"/>
          <w:i/>
          <w:iCs/>
          <w:sz w:val="24"/>
        </w:rPr>
        <w:t>Journal of Ecology</w:t>
      </w:r>
      <w:r w:rsidRPr="008B5945">
        <w:rPr>
          <w:rFonts w:ascii="Times" w:hAnsi="Times" w:cs="Times"/>
          <w:sz w:val="24"/>
        </w:rPr>
        <w:t xml:space="preserve">, </w:t>
      </w:r>
      <w:r w:rsidRPr="008B5945">
        <w:rPr>
          <w:rFonts w:ascii="Times" w:hAnsi="Times" w:cs="Times"/>
          <w:i/>
          <w:iCs/>
          <w:sz w:val="24"/>
        </w:rPr>
        <w:t>97</w:t>
      </w:r>
      <w:r w:rsidRPr="008B5945">
        <w:rPr>
          <w:rFonts w:ascii="Times" w:hAnsi="Times" w:cs="Times"/>
          <w:sz w:val="24"/>
        </w:rPr>
        <w:t>(1), 48–56. https://doi.org/10.1111/j.1365-2745.2008.01453.x</w:t>
      </w:r>
    </w:p>
    <w:p w14:paraId="0C0DF10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Fuhlendorf, S. D., &amp; Engle, D. M. (2001). Restoring heterogeneity on rangelands: ecosystem management based on evolutionary grazing patterns. </w:t>
      </w:r>
      <w:r w:rsidRPr="008B5945">
        <w:rPr>
          <w:rFonts w:ascii="Times" w:hAnsi="Times" w:cs="Times"/>
          <w:i/>
          <w:iCs/>
          <w:sz w:val="24"/>
        </w:rPr>
        <w:t>BioScience</w:t>
      </w:r>
      <w:r w:rsidRPr="008B5945">
        <w:rPr>
          <w:rFonts w:ascii="Times" w:hAnsi="Times" w:cs="Times"/>
          <w:sz w:val="24"/>
        </w:rPr>
        <w:t xml:space="preserve">, </w:t>
      </w:r>
      <w:r w:rsidRPr="008B5945">
        <w:rPr>
          <w:rFonts w:ascii="Times" w:hAnsi="Times" w:cs="Times"/>
          <w:i/>
          <w:iCs/>
          <w:sz w:val="24"/>
        </w:rPr>
        <w:t>51</w:t>
      </w:r>
      <w:r w:rsidRPr="008B5945">
        <w:rPr>
          <w:rFonts w:ascii="Times" w:hAnsi="Times" w:cs="Times"/>
          <w:sz w:val="24"/>
        </w:rPr>
        <w:t>(8), 625–632. https://doi.org/10.1641/0006-3568(2001)051[0625:RHOREM]2.0.CO;2</w:t>
      </w:r>
    </w:p>
    <w:p w14:paraId="0DE3E193"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Gelman, A., Goodrich, B., Gabry, J., &amp; Vehtari, A. (2018). R-squared for Bayesian regression models. </w:t>
      </w:r>
      <w:r w:rsidRPr="008B5945">
        <w:rPr>
          <w:rFonts w:ascii="Times" w:hAnsi="Times" w:cs="Times"/>
          <w:i/>
          <w:iCs/>
          <w:sz w:val="24"/>
        </w:rPr>
        <w:t>The American Statistician</w:t>
      </w:r>
      <w:r w:rsidRPr="008B5945">
        <w:rPr>
          <w:rFonts w:ascii="Times" w:hAnsi="Times" w:cs="Times"/>
          <w:sz w:val="24"/>
        </w:rPr>
        <w:t>, 1–6. https://doi.org/10.1080/00031305.2018.1549100</w:t>
      </w:r>
    </w:p>
    <w:p w14:paraId="7A5183F0"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Gelman, A., &amp; Hill, J. (2007). </w:t>
      </w:r>
      <w:r w:rsidRPr="008B5945">
        <w:rPr>
          <w:rFonts w:ascii="Times" w:hAnsi="Times" w:cs="Times"/>
          <w:i/>
          <w:iCs/>
          <w:sz w:val="24"/>
        </w:rPr>
        <w:t>Data analysis using regression and multilevel/hierarchical models</w:t>
      </w:r>
      <w:r w:rsidRPr="008B5945">
        <w:rPr>
          <w:rFonts w:ascii="Times" w:hAnsi="Times" w:cs="Times"/>
          <w:sz w:val="24"/>
        </w:rPr>
        <w:t>. Cambridge, England: Cambridge University Press.</w:t>
      </w:r>
    </w:p>
    <w:p w14:paraId="243F8F97"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Gelman, A., Hill, J., &amp; Yajima, M. (2012). Why we (usually) don’t have to worry about multiple comparisons. </w:t>
      </w:r>
      <w:r w:rsidRPr="008B5945">
        <w:rPr>
          <w:rFonts w:ascii="Times" w:hAnsi="Times" w:cs="Times"/>
          <w:i/>
          <w:iCs/>
          <w:sz w:val="24"/>
        </w:rPr>
        <w:t>Journal of Research on Educational Effectiveness</w:t>
      </w:r>
      <w:r w:rsidRPr="008B5945">
        <w:rPr>
          <w:rFonts w:ascii="Times" w:hAnsi="Times" w:cs="Times"/>
          <w:sz w:val="24"/>
        </w:rPr>
        <w:t xml:space="preserve">, </w:t>
      </w:r>
      <w:r w:rsidRPr="008B5945">
        <w:rPr>
          <w:rFonts w:ascii="Times" w:hAnsi="Times" w:cs="Times"/>
          <w:i/>
          <w:iCs/>
          <w:sz w:val="24"/>
        </w:rPr>
        <w:t>5</w:t>
      </w:r>
      <w:r w:rsidRPr="008B5945">
        <w:rPr>
          <w:rFonts w:ascii="Times" w:hAnsi="Times" w:cs="Times"/>
          <w:sz w:val="24"/>
        </w:rPr>
        <w:t>(2), 189–211. https://doi.org/10.1080/19345747.2011.618213</w:t>
      </w:r>
    </w:p>
    <w:p w14:paraId="35746202" w14:textId="77777777"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Georgiadis, N. J., Ruess, R. W., McNaughton, S. J., &amp; Western, D. (1989). Ecological conditions that determine when grazing stimulates grass production. </w:t>
      </w:r>
      <w:r w:rsidRPr="008B5945">
        <w:rPr>
          <w:rFonts w:ascii="Times" w:hAnsi="Times" w:cs="Times"/>
          <w:i/>
          <w:iCs/>
          <w:sz w:val="24"/>
        </w:rPr>
        <w:t>Oecologia</w:t>
      </w:r>
      <w:r w:rsidRPr="008B5945">
        <w:rPr>
          <w:rFonts w:ascii="Times" w:hAnsi="Times" w:cs="Times"/>
          <w:sz w:val="24"/>
        </w:rPr>
        <w:t xml:space="preserve">, </w:t>
      </w:r>
      <w:r w:rsidRPr="008B5945">
        <w:rPr>
          <w:rFonts w:ascii="Times" w:hAnsi="Times" w:cs="Times"/>
          <w:i/>
          <w:iCs/>
          <w:sz w:val="24"/>
        </w:rPr>
        <w:t>81</w:t>
      </w:r>
      <w:r w:rsidRPr="008B5945">
        <w:rPr>
          <w:rFonts w:ascii="Times" w:hAnsi="Times" w:cs="Times"/>
          <w:sz w:val="24"/>
        </w:rPr>
        <w:t>(3), 316–322. https://doi.org/10.1007/BF00377077</w:t>
      </w:r>
    </w:p>
    <w:p w14:paraId="4CE0AB83"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Gill, R. A., Kelly, R. H., Parton, W. J., Day, K. A., Jackson, R. B., Morgan, J. A., … Zhang, X. S. (2002). Using simple environmental variables to estimate below-ground productivity in grasslands. </w:t>
      </w:r>
      <w:r w:rsidRPr="008B5945">
        <w:rPr>
          <w:rFonts w:ascii="Times" w:hAnsi="Times" w:cs="Times"/>
          <w:i/>
          <w:iCs/>
          <w:sz w:val="24"/>
        </w:rPr>
        <w:t>Global Ecology and Biogeography</w:t>
      </w:r>
      <w:r w:rsidRPr="008B5945">
        <w:rPr>
          <w:rFonts w:ascii="Times" w:hAnsi="Times" w:cs="Times"/>
          <w:sz w:val="24"/>
        </w:rPr>
        <w:t xml:space="preserve">, </w:t>
      </w:r>
      <w:r w:rsidRPr="008B5945">
        <w:rPr>
          <w:rFonts w:ascii="Times" w:hAnsi="Times" w:cs="Times"/>
          <w:i/>
          <w:iCs/>
          <w:sz w:val="24"/>
        </w:rPr>
        <w:t>11</w:t>
      </w:r>
      <w:r w:rsidRPr="008B5945">
        <w:rPr>
          <w:rFonts w:ascii="Times" w:hAnsi="Times" w:cs="Times"/>
          <w:sz w:val="24"/>
        </w:rPr>
        <w:t>(1), 79–86. https://doi.org/10.1046/j.1466-822X.2001.00267.x</w:t>
      </w:r>
    </w:p>
    <w:p w14:paraId="622090B0"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Gilmanov, T. G., Soussana, J. F., Aires, L., Allard, V., Ammann, C., Balzarolo, M., … Wohlfahrt, G. (2007). Partitioning European grassland net ecosystem CO2 exchange into gross primary productivity and ecosystem respiration using light response function analysis. </w:t>
      </w:r>
      <w:r w:rsidRPr="008B5945">
        <w:rPr>
          <w:rFonts w:ascii="Times" w:hAnsi="Times" w:cs="Times"/>
          <w:i/>
          <w:iCs/>
          <w:sz w:val="24"/>
        </w:rPr>
        <w:t>Agriculture, Ecosystems &amp; Environment</w:t>
      </w:r>
      <w:r w:rsidRPr="008B5945">
        <w:rPr>
          <w:rFonts w:ascii="Times" w:hAnsi="Times" w:cs="Times"/>
          <w:sz w:val="24"/>
        </w:rPr>
        <w:t xml:space="preserve">, </w:t>
      </w:r>
      <w:r w:rsidRPr="008B5945">
        <w:rPr>
          <w:rFonts w:ascii="Times" w:hAnsi="Times" w:cs="Times"/>
          <w:i/>
          <w:iCs/>
          <w:sz w:val="24"/>
        </w:rPr>
        <w:t>121</w:t>
      </w:r>
      <w:r w:rsidRPr="008B5945">
        <w:rPr>
          <w:rFonts w:ascii="Times" w:hAnsi="Times" w:cs="Times"/>
          <w:sz w:val="24"/>
        </w:rPr>
        <w:t>(1–2), 93–120. https://doi.org/10.1016/j.agee.2006.12.008</w:t>
      </w:r>
    </w:p>
    <w:p w14:paraId="165B9073"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Gu, Y., Wylie, B. K., &amp; Bliss, N. B. (2013). Mapping grassland productivity with 250-m eMODIS NDVI and SSURGO database over the Greater Platte River Basin, USA. </w:t>
      </w:r>
      <w:r w:rsidRPr="008B5945">
        <w:rPr>
          <w:rFonts w:ascii="Times" w:hAnsi="Times" w:cs="Times"/>
          <w:i/>
          <w:iCs/>
          <w:sz w:val="24"/>
        </w:rPr>
        <w:t>Ecological Indicators</w:t>
      </w:r>
      <w:r w:rsidRPr="008B5945">
        <w:rPr>
          <w:rFonts w:ascii="Times" w:hAnsi="Times" w:cs="Times"/>
          <w:sz w:val="24"/>
        </w:rPr>
        <w:t xml:space="preserve">, </w:t>
      </w:r>
      <w:r w:rsidRPr="008B5945">
        <w:rPr>
          <w:rFonts w:ascii="Times" w:hAnsi="Times" w:cs="Times"/>
          <w:i/>
          <w:iCs/>
          <w:sz w:val="24"/>
        </w:rPr>
        <w:t>24</w:t>
      </w:r>
      <w:r w:rsidRPr="008B5945">
        <w:rPr>
          <w:rFonts w:ascii="Times" w:hAnsi="Times" w:cs="Times"/>
          <w:sz w:val="24"/>
        </w:rPr>
        <w:t>, 31–36. https://doi.org/10.1016/j.ecolind.2012.05.024</w:t>
      </w:r>
    </w:p>
    <w:p w14:paraId="51C13D7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Hafner, S., Unteregelsbacher, S., Seeber, E., Lena, B., Xu, X., Li, X., … Kuzyakov, Y. (2012). Effect of grazing on carbon stocks and assimilate partitioning in a Tibetan montane pasture revealed by 13CO2 pulse labeling. </w:t>
      </w:r>
      <w:r w:rsidRPr="008B5945">
        <w:rPr>
          <w:rFonts w:ascii="Times" w:hAnsi="Times" w:cs="Times"/>
          <w:i/>
          <w:iCs/>
          <w:sz w:val="24"/>
        </w:rPr>
        <w:t>Global Change Biology</w:t>
      </w:r>
      <w:r w:rsidRPr="008B5945">
        <w:rPr>
          <w:rFonts w:ascii="Times" w:hAnsi="Times" w:cs="Times"/>
          <w:sz w:val="24"/>
        </w:rPr>
        <w:t xml:space="preserve">, </w:t>
      </w:r>
      <w:r w:rsidRPr="008B5945">
        <w:rPr>
          <w:rFonts w:ascii="Times" w:hAnsi="Times" w:cs="Times"/>
          <w:i/>
          <w:iCs/>
          <w:sz w:val="24"/>
        </w:rPr>
        <w:t>18</w:t>
      </w:r>
      <w:r w:rsidRPr="008B5945">
        <w:rPr>
          <w:rFonts w:ascii="Times" w:hAnsi="Times" w:cs="Times"/>
          <w:sz w:val="24"/>
        </w:rPr>
        <w:t>(2), 528–538. https://doi.org/10.1111/j.1365-2486.2011.02557.x</w:t>
      </w:r>
    </w:p>
    <w:p w14:paraId="7D5F7563"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Hamilton, E. W., &amp; Frank, D. A. (2001). Can plants stimulate soil microbes and their own nutrient supply? Evidence from a grazing tolerant grass. </w:t>
      </w:r>
      <w:r w:rsidRPr="008B5945">
        <w:rPr>
          <w:rFonts w:ascii="Times" w:hAnsi="Times" w:cs="Times"/>
          <w:i/>
          <w:iCs/>
          <w:sz w:val="24"/>
        </w:rPr>
        <w:t>Ecology</w:t>
      </w:r>
      <w:r w:rsidRPr="008B5945">
        <w:rPr>
          <w:rFonts w:ascii="Times" w:hAnsi="Times" w:cs="Times"/>
          <w:sz w:val="24"/>
        </w:rPr>
        <w:t xml:space="preserve">, </w:t>
      </w:r>
      <w:r w:rsidRPr="008B5945">
        <w:rPr>
          <w:rFonts w:ascii="Times" w:hAnsi="Times" w:cs="Times"/>
          <w:i/>
          <w:iCs/>
          <w:sz w:val="24"/>
        </w:rPr>
        <w:t>82</w:t>
      </w:r>
      <w:r w:rsidRPr="008B5945">
        <w:rPr>
          <w:rFonts w:ascii="Times" w:hAnsi="Times" w:cs="Times"/>
          <w:sz w:val="24"/>
        </w:rPr>
        <w:t>(9), 2397–2402. https://doi.org/10.1890/0012-9658(2001)082[2397:CPSSMA]2.0.CO;2</w:t>
      </w:r>
    </w:p>
    <w:p w14:paraId="52274688" w14:textId="77777777"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Houborg, R. M., &amp; Soegaard, H. (2004). Regional simulation of ecosystem CO2 and water vapor exchange for agricultural land using NOAA AVHRR and Terra MODIS satellite data. Application to Zealand, Denmark. </w:t>
      </w:r>
      <w:r w:rsidRPr="008B5945">
        <w:rPr>
          <w:rFonts w:ascii="Times" w:hAnsi="Times" w:cs="Times"/>
          <w:i/>
          <w:iCs/>
          <w:sz w:val="24"/>
        </w:rPr>
        <w:t>Remote Sensing of Environment</w:t>
      </w:r>
      <w:r w:rsidRPr="008B5945">
        <w:rPr>
          <w:rFonts w:ascii="Times" w:hAnsi="Times" w:cs="Times"/>
          <w:sz w:val="24"/>
        </w:rPr>
        <w:t xml:space="preserve">, </w:t>
      </w:r>
      <w:r w:rsidRPr="008B5945">
        <w:rPr>
          <w:rFonts w:ascii="Times" w:hAnsi="Times" w:cs="Times"/>
          <w:i/>
          <w:iCs/>
          <w:sz w:val="24"/>
        </w:rPr>
        <w:t>93</w:t>
      </w:r>
      <w:r w:rsidRPr="008B5945">
        <w:rPr>
          <w:rFonts w:ascii="Times" w:hAnsi="Times" w:cs="Times"/>
          <w:sz w:val="24"/>
        </w:rPr>
        <w:t>(1–2), 150–167. https://doi.org/10.1016/j.rse.2004.07.001</w:t>
      </w:r>
    </w:p>
    <w:p w14:paraId="47C9BB1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Hui, D., &amp; Jackson, R. B. (2006). Geographical and interannual variability in biomass partitioning in grassland ecosystems: a synthesis of field data. </w:t>
      </w:r>
      <w:r w:rsidRPr="008B5945">
        <w:rPr>
          <w:rFonts w:ascii="Times" w:hAnsi="Times" w:cs="Times"/>
          <w:i/>
          <w:iCs/>
          <w:sz w:val="24"/>
        </w:rPr>
        <w:t>New Phytologist</w:t>
      </w:r>
      <w:r w:rsidRPr="008B5945">
        <w:rPr>
          <w:rFonts w:ascii="Times" w:hAnsi="Times" w:cs="Times"/>
          <w:sz w:val="24"/>
        </w:rPr>
        <w:t xml:space="preserve">, </w:t>
      </w:r>
      <w:r w:rsidRPr="008B5945">
        <w:rPr>
          <w:rFonts w:ascii="Times" w:hAnsi="Times" w:cs="Times"/>
          <w:i/>
          <w:iCs/>
          <w:sz w:val="24"/>
        </w:rPr>
        <w:t>169</w:t>
      </w:r>
      <w:r w:rsidRPr="008B5945">
        <w:rPr>
          <w:rFonts w:ascii="Times" w:hAnsi="Times" w:cs="Times"/>
          <w:sz w:val="24"/>
        </w:rPr>
        <w:t>(1), 85–93. https://doi.org/10.1111/j.1469-8137.2005.01569.x</w:t>
      </w:r>
    </w:p>
    <w:p w14:paraId="211AC8C8"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Interrante, S. M., Sollenberger, L. E., Blount, A. R., Coleman, S. W., White, U. R., &amp; Liu, K. (2009). Defoliation management of bahiagrass germplasm affects cover and persistence-related responses. </w:t>
      </w:r>
      <w:r w:rsidRPr="008B5945">
        <w:rPr>
          <w:rFonts w:ascii="Times" w:hAnsi="Times" w:cs="Times"/>
          <w:i/>
          <w:iCs/>
          <w:sz w:val="24"/>
        </w:rPr>
        <w:t>Agronomy Journal</w:t>
      </w:r>
      <w:r w:rsidRPr="008B5945">
        <w:rPr>
          <w:rFonts w:ascii="Times" w:hAnsi="Times" w:cs="Times"/>
          <w:sz w:val="24"/>
        </w:rPr>
        <w:t xml:space="preserve">, </w:t>
      </w:r>
      <w:r w:rsidRPr="008B5945">
        <w:rPr>
          <w:rFonts w:ascii="Times" w:hAnsi="Times" w:cs="Times"/>
          <w:i/>
          <w:iCs/>
          <w:sz w:val="24"/>
        </w:rPr>
        <w:t>101</w:t>
      </w:r>
      <w:r w:rsidRPr="008B5945">
        <w:rPr>
          <w:rFonts w:ascii="Times" w:hAnsi="Times" w:cs="Times"/>
          <w:sz w:val="24"/>
        </w:rPr>
        <w:t>(6), 1381. https://doi.org/10.2134/agronj2009.0126</w:t>
      </w:r>
    </w:p>
    <w:p w14:paraId="1B956452"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Iversen, C. M., McCormack, M. L., Powell, A. S., Blackwood, C. B., Freschet, G. T., Kattge, J., … Violle, C. (2017). A global Fine-Root Ecology Database to address below-ground challenges in plant ecology. </w:t>
      </w:r>
      <w:r w:rsidRPr="008B5945">
        <w:rPr>
          <w:rFonts w:ascii="Times" w:hAnsi="Times" w:cs="Times"/>
          <w:i/>
          <w:iCs/>
          <w:sz w:val="24"/>
        </w:rPr>
        <w:t>New Phytologist</w:t>
      </w:r>
      <w:r w:rsidRPr="008B5945">
        <w:rPr>
          <w:rFonts w:ascii="Times" w:hAnsi="Times" w:cs="Times"/>
          <w:sz w:val="24"/>
        </w:rPr>
        <w:t xml:space="preserve">, </w:t>
      </w:r>
      <w:r w:rsidRPr="008B5945">
        <w:rPr>
          <w:rFonts w:ascii="Times" w:hAnsi="Times" w:cs="Times"/>
          <w:i/>
          <w:iCs/>
          <w:sz w:val="24"/>
        </w:rPr>
        <w:t>215</w:t>
      </w:r>
      <w:r w:rsidRPr="008B5945">
        <w:rPr>
          <w:rFonts w:ascii="Times" w:hAnsi="Times" w:cs="Times"/>
          <w:sz w:val="24"/>
        </w:rPr>
        <w:t>(1), 15–26. https://doi.org/10.1111/nph.14486</w:t>
      </w:r>
    </w:p>
    <w:p w14:paraId="4D365217" w14:textId="0130F41E" w:rsidR="008B5945" w:rsidRPr="008B5945" w:rsidRDefault="008B5945" w:rsidP="008B5945">
      <w:pPr>
        <w:pStyle w:val="Bibliography"/>
        <w:rPr>
          <w:rFonts w:ascii="Times" w:hAnsi="Times" w:cs="Times"/>
          <w:sz w:val="24"/>
        </w:rPr>
      </w:pPr>
      <w:r w:rsidRPr="008B5945">
        <w:rPr>
          <w:rFonts w:ascii="Times" w:hAnsi="Times" w:cs="Times"/>
          <w:sz w:val="24"/>
        </w:rPr>
        <w:t xml:space="preserve">Johnson, L. C., &amp; Matchett, J. R. (2001). Fire and </w:t>
      </w:r>
      <w:r w:rsidR="006679C7">
        <w:rPr>
          <w:rFonts w:ascii="Times" w:hAnsi="Times" w:cs="Times"/>
          <w:sz w:val="24"/>
        </w:rPr>
        <w:t>gr</w:t>
      </w:r>
      <w:r w:rsidRPr="008B5945">
        <w:rPr>
          <w:rFonts w:ascii="Times" w:hAnsi="Times" w:cs="Times"/>
          <w:sz w:val="24"/>
        </w:rPr>
        <w:t xml:space="preserve">azing </w:t>
      </w:r>
      <w:r w:rsidR="006679C7">
        <w:rPr>
          <w:rFonts w:ascii="Times" w:hAnsi="Times" w:cs="Times"/>
          <w:sz w:val="24"/>
        </w:rPr>
        <w:t>r</w:t>
      </w:r>
      <w:r w:rsidRPr="008B5945">
        <w:rPr>
          <w:rFonts w:ascii="Times" w:hAnsi="Times" w:cs="Times"/>
          <w:sz w:val="24"/>
        </w:rPr>
        <w:t xml:space="preserve">egulate </w:t>
      </w:r>
      <w:r w:rsidR="006679C7">
        <w:rPr>
          <w:rFonts w:ascii="Times" w:hAnsi="Times" w:cs="Times"/>
          <w:sz w:val="24"/>
        </w:rPr>
        <w:t>b</w:t>
      </w:r>
      <w:r w:rsidRPr="008B5945">
        <w:rPr>
          <w:rFonts w:ascii="Times" w:hAnsi="Times" w:cs="Times"/>
          <w:sz w:val="24"/>
        </w:rPr>
        <w:t xml:space="preserve">elowground </w:t>
      </w:r>
      <w:r w:rsidR="006679C7">
        <w:rPr>
          <w:rFonts w:ascii="Times" w:hAnsi="Times" w:cs="Times"/>
          <w:sz w:val="24"/>
        </w:rPr>
        <w:t>p</w:t>
      </w:r>
      <w:r w:rsidRPr="008B5945">
        <w:rPr>
          <w:rFonts w:ascii="Times" w:hAnsi="Times" w:cs="Times"/>
          <w:sz w:val="24"/>
        </w:rPr>
        <w:t xml:space="preserve">rocesses in </w:t>
      </w:r>
      <w:r w:rsidR="006679C7">
        <w:rPr>
          <w:rFonts w:ascii="Times" w:hAnsi="Times" w:cs="Times"/>
          <w:sz w:val="24"/>
        </w:rPr>
        <w:t>t</w:t>
      </w:r>
      <w:r w:rsidRPr="008B5945">
        <w:rPr>
          <w:rFonts w:ascii="Times" w:hAnsi="Times" w:cs="Times"/>
          <w:sz w:val="24"/>
        </w:rPr>
        <w:t xml:space="preserve">allgrass </w:t>
      </w:r>
      <w:r w:rsidR="006679C7">
        <w:rPr>
          <w:rFonts w:ascii="Times" w:hAnsi="Times" w:cs="Times"/>
          <w:sz w:val="24"/>
        </w:rPr>
        <w:t>p</w:t>
      </w:r>
      <w:r w:rsidRPr="008B5945">
        <w:rPr>
          <w:rFonts w:ascii="Times" w:hAnsi="Times" w:cs="Times"/>
          <w:sz w:val="24"/>
        </w:rPr>
        <w:t xml:space="preserve">rairie. </w:t>
      </w:r>
      <w:r w:rsidRPr="008B5945">
        <w:rPr>
          <w:rFonts w:ascii="Times" w:hAnsi="Times" w:cs="Times"/>
          <w:i/>
          <w:iCs/>
          <w:sz w:val="24"/>
        </w:rPr>
        <w:t>Ecology</w:t>
      </w:r>
      <w:r w:rsidRPr="008B5945">
        <w:rPr>
          <w:rFonts w:ascii="Times" w:hAnsi="Times" w:cs="Times"/>
          <w:sz w:val="24"/>
        </w:rPr>
        <w:t xml:space="preserve">, </w:t>
      </w:r>
      <w:r w:rsidRPr="008B5945">
        <w:rPr>
          <w:rFonts w:ascii="Times" w:hAnsi="Times" w:cs="Times"/>
          <w:i/>
          <w:iCs/>
          <w:sz w:val="24"/>
        </w:rPr>
        <w:t>82</w:t>
      </w:r>
      <w:r w:rsidRPr="008B5945">
        <w:rPr>
          <w:rFonts w:ascii="Times" w:hAnsi="Times" w:cs="Times"/>
          <w:sz w:val="24"/>
        </w:rPr>
        <w:t>(12), 3377–3389. https://doi.org/10.1890/0012-9658(2001)082[3377:FAGRBP]2.0.CO;2</w:t>
      </w:r>
    </w:p>
    <w:p w14:paraId="37F80DF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Jones, D. L., Nguyen, C., &amp; Finlay, R. D. (2009). Carbon flow in the rhizosphere: carbon trading at the soil–root interface. </w:t>
      </w:r>
      <w:r w:rsidRPr="008B5945">
        <w:rPr>
          <w:rFonts w:ascii="Times" w:hAnsi="Times" w:cs="Times"/>
          <w:i/>
          <w:iCs/>
          <w:sz w:val="24"/>
        </w:rPr>
        <w:t>Plant and Soil</w:t>
      </w:r>
      <w:r w:rsidRPr="008B5945">
        <w:rPr>
          <w:rFonts w:ascii="Times" w:hAnsi="Times" w:cs="Times"/>
          <w:sz w:val="24"/>
        </w:rPr>
        <w:t xml:space="preserve">, </w:t>
      </w:r>
      <w:r w:rsidRPr="008B5945">
        <w:rPr>
          <w:rFonts w:ascii="Times" w:hAnsi="Times" w:cs="Times"/>
          <w:i/>
          <w:iCs/>
          <w:sz w:val="24"/>
        </w:rPr>
        <w:t>321</w:t>
      </w:r>
      <w:r w:rsidRPr="008B5945">
        <w:rPr>
          <w:rFonts w:ascii="Times" w:hAnsi="Times" w:cs="Times"/>
          <w:sz w:val="24"/>
        </w:rPr>
        <w:t>(1–2), 5–33. https://doi.org/10.1007/s11104-009-9925-0</w:t>
      </w:r>
    </w:p>
    <w:p w14:paraId="423C1C10"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Klumpp, K., Fontaine, S., Attard, E., Le Roux, X., Gleixner, G., &amp; Soussana, J.-F. (2009). Grazing triggers soil carbon loss by altering plant roots and their control on soil microbial </w:t>
      </w:r>
      <w:r w:rsidRPr="008B5945">
        <w:rPr>
          <w:rFonts w:ascii="Times" w:hAnsi="Times" w:cs="Times"/>
          <w:sz w:val="24"/>
        </w:rPr>
        <w:lastRenderedPageBreak/>
        <w:t xml:space="preserve">community. </w:t>
      </w:r>
      <w:r w:rsidRPr="008B5945">
        <w:rPr>
          <w:rFonts w:ascii="Times" w:hAnsi="Times" w:cs="Times"/>
          <w:i/>
          <w:iCs/>
          <w:sz w:val="24"/>
        </w:rPr>
        <w:t>Journal of Ecology</w:t>
      </w:r>
      <w:r w:rsidRPr="008B5945">
        <w:rPr>
          <w:rFonts w:ascii="Times" w:hAnsi="Times" w:cs="Times"/>
          <w:sz w:val="24"/>
        </w:rPr>
        <w:t xml:space="preserve">, </w:t>
      </w:r>
      <w:r w:rsidRPr="008B5945">
        <w:rPr>
          <w:rFonts w:ascii="Times" w:hAnsi="Times" w:cs="Times"/>
          <w:i/>
          <w:iCs/>
          <w:sz w:val="24"/>
        </w:rPr>
        <w:t>97</w:t>
      </w:r>
      <w:r w:rsidRPr="008B5945">
        <w:rPr>
          <w:rFonts w:ascii="Times" w:hAnsi="Times" w:cs="Times"/>
          <w:sz w:val="24"/>
        </w:rPr>
        <w:t>(5), 876–885. https://doi.org/10.1111/j.1365-2745.2009.01549.x</w:t>
      </w:r>
    </w:p>
    <w:p w14:paraId="170D6429"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Knapp, A. K., Blair, J. M., Briggs, J. M., Collins, S. L., Hartnett, D. C., Johnson, L. C., &amp; Towne, E. G. (1999). The keystone role of bison in north american tallgrass prairie. </w:t>
      </w:r>
      <w:r w:rsidRPr="008B5945">
        <w:rPr>
          <w:rFonts w:ascii="Times" w:hAnsi="Times" w:cs="Times"/>
          <w:i/>
          <w:iCs/>
          <w:sz w:val="24"/>
        </w:rPr>
        <w:t>BioScience</w:t>
      </w:r>
      <w:r w:rsidRPr="008B5945">
        <w:rPr>
          <w:rFonts w:ascii="Times" w:hAnsi="Times" w:cs="Times"/>
          <w:sz w:val="24"/>
        </w:rPr>
        <w:t xml:space="preserve">, </w:t>
      </w:r>
      <w:r w:rsidRPr="008B5945">
        <w:rPr>
          <w:rFonts w:ascii="Times" w:hAnsi="Times" w:cs="Times"/>
          <w:i/>
          <w:iCs/>
          <w:sz w:val="24"/>
        </w:rPr>
        <w:t>49</w:t>
      </w:r>
      <w:r w:rsidRPr="008B5945">
        <w:rPr>
          <w:rFonts w:ascii="Times" w:hAnsi="Times" w:cs="Times"/>
          <w:sz w:val="24"/>
        </w:rPr>
        <w:t>(1), 39–50. https://doi.org/10.1525/bisi.1999.49.1.39</w:t>
      </w:r>
    </w:p>
    <w:p w14:paraId="77C84445"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Lal, R. (2010). Managing soils and ecosystems for mitigating anthropogenic carbon emissions and advancing global food security. </w:t>
      </w:r>
      <w:r w:rsidRPr="008B5945">
        <w:rPr>
          <w:rFonts w:ascii="Times" w:hAnsi="Times" w:cs="Times"/>
          <w:i/>
          <w:iCs/>
          <w:sz w:val="24"/>
        </w:rPr>
        <w:t>BioScience</w:t>
      </w:r>
      <w:r w:rsidRPr="008B5945">
        <w:rPr>
          <w:rFonts w:ascii="Times" w:hAnsi="Times" w:cs="Times"/>
          <w:sz w:val="24"/>
        </w:rPr>
        <w:t xml:space="preserve">, </w:t>
      </w:r>
      <w:r w:rsidRPr="008B5945">
        <w:rPr>
          <w:rFonts w:ascii="Times" w:hAnsi="Times" w:cs="Times"/>
          <w:i/>
          <w:iCs/>
          <w:sz w:val="24"/>
        </w:rPr>
        <w:t>60</w:t>
      </w:r>
      <w:r w:rsidRPr="008B5945">
        <w:rPr>
          <w:rFonts w:ascii="Times" w:hAnsi="Times" w:cs="Times"/>
          <w:sz w:val="24"/>
        </w:rPr>
        <w:t>(9), 708–721. https://doi.org/10.1525/bio.2010.60.9.8</w:t>
      </w:r>
    </w:p>
    <w:p w14:paraId="58F000ED"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Li, S., Potter, C., &amp; Hiatt, C. (2012). Monitoring of net primary production in California rangelands using Landsat and MODIS satellite remote sensing. </w:t>
      </w:r>
      <w:r w:rsidRPr="008B5945">
        <w:rPr>
          <w:rFonts w:ascii="Times" w:hAnsi="Times" w:cs="Times"/>
          <w:i/>
          <w:iCs/>
          <w:sz w:val="24"/>
        </w:rPr>
        <w:t>Natural Resources</w:t>
      </w:r>
      <w:r w:rsidRPr="008B5945">
        <w:rPr>
          <w:rFonts w:ascii="Times" w:hAnsi="Times" w:cs="Times"/>
          <w:sz w:val="24"/>
        </w:rPr>
        <w:t xml:space="preserve">, </w:t>
      </w:r>
      <w:r w:rsidRPr="008B5945">
        <w:rPr>
          <w:rFonts w:ascii="Times" w:hAnsi="Times" w:cs="Times"/>
          <w:i/>
          <w:iCs/>
          <w:sz w:val="24"/>
        </w:rPr>
        <w:t>3</w:t>
      </w:r>
      <w:r w:rsidRPr="008B5945">
        <w:rPr>
          <w:rFonts w:ascii="Times" w:hAnsi="Times" w:cs="Times"/>
          <w:sz w:val="24"/>
        </w:rPr>
        <w:t>, 56–65.</w:t>
      </w:r>
    </w:p>
    <w:p w14:paraId="0A6079AA"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Madritch, M. D., &amp; Hunter, M. D. (2002). Phenotypic diversity influences ecosystem functioning in an Oak sandhills community. </w:t>
      </w:r>
      <w:r w:rsidRPr="008B5945">
        <w:rPr>
          <w:rFonts w:ascii="Times" w:hAnsi="Times" w:cs="Times"/>
          <w:i/>
          <w:iCs/>
          <w:sz w:val="24"/>
        </w:rPr>
        <w:t>Ecology</w:t>
      </w:r>
      <w:r w:rsidRPr="008B5945">
        <w:rPr>
          <w:rFonts w:ascii="Times" w:hAnsi="Times" w:cs="Times"/>
          <w:sz w:val="24"/>
        </w:rPr>
        <w:t xml:space="preserve">, </w:t>
      </w:r>
      <w:r w:rsidRPr="008B5945">
        <w:rPr>
          <w:rFonts w:ascii="Times" w:hAnsi="Times" w:cs="Times"/>
          <w:i/>
          <w:iCs/>
          <w:sz w:val="24"/>
        </w:rPr>
        <w:t>83</w:t>
      </w:r>
      <w:r w:rsidRPr="008B5945">
        <w:rPr>
          <w:rFonts w:ascii="Times" w:hAnsi="Times" w:cs="Times"/>
          <w:sz w:val="24"/>
        </w:rPr>
        <w:t>(8), 2084–2090. https://doi.org/10.1890/0012-9658(2002)083[2084:PDIEFI]2.0.CO;2</w:t>
      </w:r>
    </w:p>
    <w:p w14:paraId="32282203"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Makkonen, K., &amp; Helmisaari, H.-S. (1999). Assessing fine-root biomass and production in a Scots pine stand – comparison of soil core and root ingrowth core methods. </w:t>
      </w:r>
      <w:r w:rsidRPr="008B5945">
        <w:rPr>
          <w:rFonts w:ascii="Times" w:hAnsi="Times" w:cs="Times"/>
          <w:i/>
          <w:iCs/>
          <w:sz w:val="24"/>
        </w:rPr>
        <w:t>Plant and Soil</w:t>
      </w:r>
      <w:r w:rsidRPr="008B5945">
        <w:rPr>
          <w:rFonts w:ascii="Times" w:hAnsi="Times" w:cs="Times"/>
          <w:sz w:val="24"/>
        </w:rPr>
        <w:t xml:space="preserve">, </w:t>
      </w:r>
      <w:r w:rsidRPr="008B5945">
        <w:rPr>
          <w:rFonts w:ascii="Times" w:hAnsi="Times" w:cs="Times"/>
          <w:i/>
          <w:iCs/>
          <w:sz w:val="24"/>
        </w:rPr>
        <w:t>210</w:t>
      </w:r>
      <w:r w:rsidRPr="008B5945">
        <w:rPr>
          <w:rFonts w:ascii="Times" w:hAnsi="Times" w:cs="Times"/>
          <w:sz w:val="24"/>
        </w:rPr>
        <w:t>(1), 43–50. https://doi.org/10.1023/A:1004629212604</w:t>
      </w:r>
    </w:p>
    <w:p w14:paraId="48AD89DB" w14:textId="541D4CE9" w:rsidR="008B5945" w:rsidRPr="008B5945" w:rsidRDefault="008B5945" w:rsidP="008B5945">
      <w:pPr>
        <w:pStyle w:val="Bibliography"/>
        <w:rPr>
          <w:rFonts w:ascii="Times" w:hAnsi="Times" w:cs="Times"/>
          <w:sz w:val="24"/>
        </w:rPr>
      </w:pPr>
      <w:r w:rsidRPr="008B5945">
        <w:rPr>
          <w:rFonts w:ascii="Times" w:hAnsi="Times" w:cs="Times"/>
          <w:sz w:val="24"/>
        </w:rPr>
        <w:t xml:space="preserve">Malhotra, A., Sihi, D., &amp; Iversen, C. (2018). The </w:t>
      </w:r>
      <w:r w:rsidR="006679C7">
        <w:rPr>
          <w:rFonts w:ascii="Times" w:hAnsi="Times" w:cs="Times"/>
          <w:sz w:val="24"/>
        </w:rPr>
        <w:t>f</w:t>
      </w:r>
      <w:r w:rsidRPr="008B5945">
        <w:rPr>
          <w:rFonts w:ascii="Times" w:hAnsi="Times" w:cs="Times"/>
          <w:sz w:val="24"/>
        </w:rPr>
        <w:t xml:space="preserve">ate of </w:t>
      </w:r>
      <w:r w:rsidR="006679C7">
        <w:rPr>
          <w:rFonts w:ascii="Times" w:hAnsi="Times" w:cs="Times"/>
          <w:sz w:val="24"/>
        </w:rPr>
        <w:t>r</w:t>
      </w:r>
      <w:r w:rsidRPr="008B5945">
        <w:rPr>
          <w:rFonts w:ascii="Times" w:hAnsi="Times" w:cs="Times"/>
          <w:sz w:val="24"/>
        </w:rPr>
        <w:t xml:space="preserve">oot </w:t>
      </w:r>
      <w:r w:rsidR="006679C7">
        <w:rPr>
          <w:rFonts w:ascii="Times" w:hAnsi="Times" w:cs="Times"/>
          <w:sz w:val="24"/>
        </w:rPr>
        <w:t>c</w:t>
      </w:r>
      <w:r w:rsidRPr="008B5945">
        <w:rPr>
          <w:rFonts w:ascii="Times" w:hAnsi="Times" w:cs="Times"/>
          <w:sz w:val="24"/>
        </w:rPr>
        <w:t xml:space="preserve">arbon in </w:t>
      </w:r>
      <w:r w:rsidR="006679C7">
        <w:rPr>
          <w:rFonts w:ascii="Times" w:hAnsi="Times" w:cs="Times"/>
          <w:sz w:val="24"/>
        </w:rPr>
        <w:t>s</w:t>
      </w:r>
      <w:r w:rsidRPr="008B5945">
        <w:rPr>
          <w:rFonts w:ascii="Times" w:hAnsi="Times" w:cs="Times"/>
          <w:sz w:val="24"/>
        </w:rPr>
        <w:t xml:space="preserve">oil: Data and </w:t>
      </w:r>
      <w:r w:rsidR="006679C7">
        <w:rPr>
          <w:rFonts w:ascii="Times" w:hAnsi="Times" w:cs="Times"/>
          <w:sz w:val="24"/>
        </w:rPr>
        <w:t>m</w:t>
      </w:r>
      <w:r w:rsidRPr="008B5945">
        <w:rPr>
          <w:rFonts w:ascii="Times" w:hAnsi="Times" w:cs="Times"/>
          <w:sz w:val="24"/>
        </w:rPr>
        <w:t xml:space="preserve">odel </w:t>
      </w:r>
      <w:r w:rsidR="006679C7">
        <w:rPr>
          <w:rFonts w:ascii="Times" w:hAnsi="Times" w:cs="Times"/>
          <w:sz w:val="24"/>
        </w:rPr>
        <w:t>g</w:t>
      </w:r>
      <w:r w:rsidRPr="008B5945">
        <w:rPr>
          <w:rFonts w:ascii="Times" w:hAnsi="Times" w:cs="Times"/>
          <w:sz w:val="24"/>
        </w:rPr>
        <w:t>aps. Retrieved March 28, 2019, from Eos website: https://eos.org/meeting-reports/the-fate-of-root-carbon-in-soil-data-and-model-gaps</w:t>
      </w:r>
    </w:p>
    <w:p w14:paraId="448E7C50"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McNaughton, S. J. (1983). Compensatory plant growth as a response to herbivory. </w:t>
      </w:r>
      <w:r w:rsidRPr="008B5945">
        <w:rPr>
          <w:rFonts w:ascii="Times" w:hAnsi="Times" w:cs="Times"/>
          <w:i/>
          <w:iCs/>
          <w:sz w:val="24"/>
        </w:rPr>
        <w:t>Oikos</w:t>
      </w:r>
      <w:r w:rsidRPr="008B5945">
        <w:rPr>
          <w:rFonts w:ascii="Times" w:hAnsi="Times" w:cs="Times"/>
          <w:sz w:val="24"/>
        </w:rPr>
        <w:t xml:space="preserve">, </w:t>
      </w:r>
      <w:r w:rsidRPr="008B5945">
        <w:rPr>
          <w:rFonts w:ascii="Times" w:hAnsi="Times" w:cs="Times"/>
          <w:i/>
          <w:iCs/>
          <w:sz w:val="24"/>
        </w:rPr>
        <w:t>40</w:t>
      </w:r>
      <w:r w:rsidRPr="008B5945">
        <w:rPr>
          <w:rFonts w:ascii="Times" w:hAnsi="Times" w:cs="Times"/>
          <w:sz w:val="24"/>
        </w:rPr>
        <w:t>(3), 329–336. https://doi.org/10.2307/3544305</w:t>
      </w:r>
    </w:p>
    <w:p w14:paraId="2943D62A" w14:textId="77777777"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McNaughton, S. J. (1985). Ecology of a grazing ecosystem: the Serengeti. </w:t>
      </w:r>
      <w:r w:rsidRPr="008B5945">
        <w:rPr>
          <w:rFonts w:ascii="Times" w:hAnsi="Times" w:cs="Times"/>
          <w:i/>
          <w:iCs/>
          <w:sz w:val="24"/>
        </w:rPr>
        <w:t>Ecological Monographs</w:t>
      </w:r>
      <w:r w:rsidRPr="008B5945">
        <w:rPr>
          <w:rFonts w:ascii="Times" w:hAnsi="Times" w:cs="Times"/>
          <w:sz w:val="24"/>
        </w:rPr>
        <w:t xml:space="preserve">, </w:t>
      </w:r>
      <w:r w:rsidRPr="008B5945">
        <w:rPr>
          <w:rFonts w:ascii="Times" w:hAnsi="Times" w:cs="Times"/>
          <w:i/>
          <w:iCs/>
          <w:sz w:val="24"/>
        </w:rPr>
        <w:t>55</w:t>
      </w:r>
      <w:r w:rsidRPr="008B5945">
        <w:rPr>
          <w:rFonts w:ascii="Times" w:hAnsi="Times" w:cs="Times"/>
          <w:sz w:val="24"/>
        </w:rPr>
        <w:t>(3), 259–294. https://doi.org/10.2307/1942578</w:t>
      </w:r>
    </w:p>
    <w:p w14:paraId="2A7BDF9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McNaughton, S. J., Banyikwa, F. F., &amp; McNaughton, M. M. (1998). Root biomass and productivity in a grazing ecosystem: the Serengeti. </w:t>
      </w:r>
      <w:r w:rsidRPr="008B5945">
        <w:rPr>
          <w:rFonts w:ascii="Times" w:hAnsi="Times" w:cs="Times"/>
          <w:i/>
          <w:iCs/>
          <w:sz w:val="24"/>
        </w:rPr>
        <w:t>Ecology</w:t>
      </w:r>
      <w:r w:rsidRPr="008B5945">
        <w:rPr>
          <w:rFonts w:ascii="Times" w:hAnsi="Times" w:cs="Times"/>
          <w:sz w:val="24"/>
        </w:rPr>
        <w:t xml:space="preserve">, </w:t>
      </w:r>
      <w:r w:rsidRPr="008B5945">
        <w:rPr>
          <w:rFonts w:ascii="Times" w:hAnsi="Times" w:cs="Times"/>
          <w:i/>
          <w:iCs/>
          <w:sz w:val="24"/>
        </w:rPr>
        <w:t>79</w:t>
      </w:r>
      <w:r w:rsidRPr="008B5945">
        <w:rPr>
          <w:rFonts w:ascii="Times" w:hAnsi="Times" w:cs="Times"/>
          <w:sz w:val="24"/>
        </w:rPr>
        <w:t>(2), 587–592. https://doi.org/10.1890/0012-9658(1998)079[0587:RBAPIA]2.0.CO;2</w:t>
      </w:r>
    </w:p>
    <w:p w14:paraId="6D3CEDD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McSherry, M. E., &amp; Ritchie, M. E. (2013). Effects of grazing on grassland soil carbon: a global review. </w:t>
      </w:r>
      <w:r w:rsidRPr="008B5945">
        <w:rPr>
          <w:rFonts w:ascii="Times" w:hAnsi="Times" w:cs="Times"/>
          <w:i/>
          <w:iCs/>
          <w:sz w:val="24"/>
        </w:rPr>
        <w:t>Global Change Biology</w:t>
      </w:r>
      <w:r w:rsidRPr="008B5945">
        <w:rPr>
          <w:rFonts w:ascii="Times" w:hAnsi="Times" w:cs="Times"/>
          <w:sz w:val="24"/>
        </w:rPr>
        <w:t xml:space="preserve">, </w:t>
      </w:r>
      <w:r w:rsidRPr="008B5945">
        <w:rPr>
          <w:rFonts w:ascii="Times" w:hAnsi="Times" w:cs="Times"/>
          <w:i/>
          <w:iCs/>
          <w:sz w:val="24"/>
        </w:rPr>
        <w:t>19</w:t>
      </w:r>
      <w:r w:rsidRPr="008B5945">
        <w:rPr>
          <w:rFonts w:ascii="Times" w:hAnsi="Times" w:cs="Times"/>
          <w:sz w:val="24"/>
        </w:rPr>
        <w:t>(5), 1347–1357. https://doi.org/10.1111/gcb.12144</w:t>
      </w:r>
    </w:p>
    <w:p w14:paraId="557CDFA4"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Milchunas, D. G., &amp; Lauenroth, W. K. (1993). Quantitative effects of grazing on vegetation and soils over a global range of environments. </w:t>
      </w:r>
      <w:r w:rsidRPr="008B5945">
        <w:rPr>
          <w:rFonts w:ascii="Times" w:hAnsi="Times" w:cs="Times"/>
          <w:i/>
          <w:iCs/>
          <w:sz w:val="24"/>
        </w:rPr>
        <w:t>Ecological Monographs</w:t>
      </w:r>
      <w:r w:rsidRPr="008B5945">
        <w:rPr>
          <w:rFonts w:ascii="Times" w:hAnsi="Times" w:cs="Times"/>
          <w:sz w:val="24"/>
        </w:rPr>
        <w:t xml:space="preserve">, </w:t>
      </w:r>
      <w:r w:rsidRPr="008B5945">
        <w:rPr>
          <w:rFonts w:ascii="Times" w:hAnsi="Times" w:cs="Times"/>
          <w:i/>
          <w:iCs/>
          <w:sz w:val="24"/>
        </w:rPr>
        <w:t>63</w:t>
      </w:r>
      <w:r w:rsidRPr="008B5945">
        <w:rPr>
          <w:rFonts w:ascii="Times" w:hAnsi="Times" w:cs="Times"/>
          <w:sz w:val="24"/>
        </w:rPr>
        <w:t>(4), 327–366. https://doi.org/10.2307/2937150</w:t>
      </w:r>
    </w:p>
    <w:p w14:paraId="329C79B6"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Parsons, A. J., Johnson, I. R., &amp; Harvey, A. (1988). Use of a model to optimize the interaction between frequency and severity of intermittent defoliation and to provide a fundamental comparison of the continuous and intermittent defoliation of grass. </w:t>
      </w:r>
      <w:r w:rsidRPr="008B5945">
        <w:rPr>
          <w:rFonts w:ascii="Times" w:hAnsi="Times" w:cs="Times"/>
          <w:i/>
          <w:iCs/>
          <w:sz w:val="24"/>
        </w:rPr>
        <w:t>Grass and Forage Science</w:t>
      </w:r>
      <w:r w:rsidRPr="008B5945">
        <w:rPr>
          <w:rFonts w:ascii="Times" w:hAnsi="Times" w:cs="Times"/>
          <w:sz w:val="24"/>
        </w:rPr>
        <w:t xml:space="preserve">, </w:t>
      </w:r>
      <w:r w:rsidRPr="008B5945">
        <w:rPr>
          <w:rFonts w:ascii="Times" w:hAnsi="Times" w:cs="Times"/>
          <w:i/>
          <w:iCs/>
          <w:sz w:val="24"/>
        </w:rPr>
        <w:t>43</w:t>
      </w:r>
      <w:r w:rsidRPr="008B5945">
        <w:rPr>
          <w:rFonts w:ascii="Times" w:hAnsi="Times" w:cs="Times"/>
          <w:sz w:val="24"/>
        </w:rPr>
        <w:t>(1), 49–59. https://doi.org/10.1111/j.1365-2494.1988.tb02140.x</w:t>
      </w:r>
    </w:p>
    <w:p w14:paraId="37F5FA82"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Rasse, D. P., Rumpel, C., &amp; Dignac, M.-F. (2005). Is soil carbon mostly root carbon? Mechanisms for a specific stabilisation. </w:t>
      </w:r>
      <w:r w:rsidRPr="008B5945">
        <w:rPr>
          <w:rFonts w:ascii="Times" w:hAnsi="Times" w:cs="Times"/>
          <w:i/>
          <w:iCs/>
          <w:sz w:val="24"/>
        </w:rPr>
        <w:t>Plant and Soil</w:t>
      </w:r>
      <w:r w:rsidRPr="008B5945">
        <w:rPr>
          <w:rFonts w:ascii="Times" w:hAnsi="Times" w:cs="Times"/>
          <w:sz w:val="24"/>
        </w:rPr>
        <w:t xml:space="preserve">, </w:t>
      </w:r>
      <w:r w:rsidRPr="008B5945">
        <w:rPr>
          <w:rFonts w:ascii="Times" w:hAnsi="Times" w:cs="Times"/>
          <w:i/>
          <w:iCs/>
          <w:sz w:val="24"/>
        </w:rPr>
        <w:t>269</w:t>
      </w:r>
      <w:r w:rsidRPr="008B5945">
        <w:rPr>
          <w:rFonts w:ascii="Times" w:hAnsi="Times" w:cs="Times"/>
          <w:sz w:val="24"/>
        </w:rPr>
        <w:t>(1–2), 341–356. https://doi.org/10.1007/s11104-004-0907-y</w:t>
      </w:r>
    </w:p>
    <w:p w14:paraId="72981A53" w14:textId="018496CB" w:rsidR="008B5945" w:rsidRPr="008B5945" w:rsidRDefault="008B5945" w:rsidP="008B5945">
      <w:pPr>
        <w:pStyle w:val="Bibliography"/>
        <w:rPr>
          <w:rFonts w:ascii="Times" w:hAnsi="Times" w:cs="Times"/>
          <w:sz w:val="24"/>
        </w:rPr>
      </w:pPr>
      <w:r w:rsidRPr="008B5945">
        <w:rPr>
          <w:rFonts w:ascii="Times" w:hAnsi="Times" w:cs="Times"/>
          <w:sz w:val="24"/>
        </w:rPr>
        <w:t xml:space="preserve">Schabenberger, O., Jr, T. G. G. J. P. W., &amp; Kong, F. (2000). Collections of </w:t>
      </w:r>
      <w:r w:rsidR="006679C7">
        <w:rPr>
          <w:rFonts w:ascii="Times" w:hAnsi="Times" w:cs="Times"/>
          <w:sz w:val="24"/>
        </w:rPr>
        <w:t>s</w:t>
      </w:r>
      <w:r w:rsidRPr="008B5945">
        <w:rPr>
          <w:rFonts w:ascii="Times" w:hAnsi="Times" w:cs="Times"/>
          <w:sz w:val="24"/>
        </w:rPr>
        <w:t xml:space="preserve">imple </w:t>
      </w:r>
      <w:r w:rsidR="006679C7">
        <w:rPr>
          <w:rFonts w:ascii="Times" w:hAnsi="Times" w:cs="Times"/>
          <w:sz w:val="24"/>
        </w:rPr>
        <w:t>e</w:t>
      </w:r>
      <w:r w:rsidRPr="008B5945">
        <w:rPr>
          <w:rFonts w:ascii="Times" w:hAnsi="Times" w:cs="Times"/>
          <w:sz w:val="24"/>
        </w:rPr>
        <w:t xml:space="preserve">ffects and </w:t>
      </w:r>
      <w:r w:rsidR="006679C7">
        <w:rPr>
          <w:rFonts w:ascii="Times" w:hAnsi="Times" w:cs="Times"/>
          <w:sz w:val="24"/>
        </w:rPr>
        <w:t>t</w:t>
      </w:r>
      <w:r w:rsidRPr="008B5945">
        <w:rPr>
          <w:rFonts w:ascii="Times" w:hAnsi="Times" w:cs="Times"/>
          <w:sz w:val="24"/>
        </w:rPr>
        <w:t xml:space="preserve">heir </w:t>
      </w:r>
      <w:r w:rsidR="006679C7">
        <w:rPr>
          <w:rFonts w:ascii="Times" w:hAnsi="Times" w:cs="Times"/>
          <w:sz w:val="24"/>
        </w:rPr>
        <w:t>r</w:t>
      </w:r>
      <w:r w:rsidRPr="008B5945">
        <w:rPr>
          <w:rFonts w:ascii="Times" w:hAnsi="Times" w:cs="Times"/>
          <w:sz w:val="24"/>
        </w:rPr>
        <w:t xml:space="preserve">elationship to </w:t>
      </w:r>
      <w:r w:rsidR="006679C7">
        <w:rPr>
          <w:rFonts w:ascii="Times" w:hAnsi="Times" w:cs="Times"/>
          <w:sz w:val="24"/>
        </w:rPr>
        <w:t>m</w:t>
      </w:r>
      <w:r w:rsidRPr="008B5945">
        <w:rPr>
          <w:rFonts w:ascii="Times" w:hAnsi="Times" w:cs="Times"/>
          <w:sz w:val="24"/>
        </w:rPr>
        <w:t xml:space="preserve">ain </w:t>
      </w:r>
      <w:r w:rsidR="006679C7">
        <w:rPr>
          <w:rFonts w:ascii="Times" w:hAnsi="Times" w:cs="Times"/>
          <w:sz w:val="24"/>
        </w:rPr>
        <w:t>e</w:t>
      </w:r>
      <w:r w:rsidRPr="008B5945">
        <w:rPr>
          <w:rFonts w:ascii="Times" w:hAnsi="Times" w:cs="Times"/>
          <w:sz w:val="24"/>
        </w:rPr>
        <w:t xml:space="preserve">ffects and </w:t>
      </w:r>
      <w:r w:rsidR="006679C7">
        <w:rPr>
          <w:rFonts w:ascii="Times" w:hAnsi="Times" w:cs="Times"/>
          <w:sz w:val="24"/>
        </w:rPr>
        <w:t>i</w:t>
      </w:r>
      <w:r w:rsidRPr="008B5945">
        <w:rPr>
          <w:rFonts w:ascii="Times" w:hAnsi="Times" w:cs="Times"/>
          <w:sz w:val="24"/>
        </w:rPr>
        <w:t xml:space="preserve">nteractions in </w:t>
      </w:r>
      <w:r w:rsidR="006679C7">
        <w:rPr>
          <w:rFonts w:ascii="Times" w:hAnsi="Times" w:cs="Times"/>
          <w:sz w:val="24"/>
        </w:rPr>
        <w:t>f</w:t>
      </w:r>
      <w:r w:rsidRPr="008B5945">
        <w:rPr>
          <w:rFonts w:ascii="Times" w:hAnsi="Times" w:cs="Times"/>
          <w:sz w:val="24"/>
        </w:rPr>
        <w:t xml:space="preserve">actorials. </w:t>
      </w:r>
      <w:r w:rsidRPr="008B5945">
        <w:rPr>
          <w:rFonts w:ascii="Times" w:hAnsi="Times" w:cs="Times"/>
          <w:i/>
          <w:iCs/>
          <w:sz w:val="24"/>
        </w:rPr>
        <w:t>The American Statistician</w:t>
      </w:r>
      <w:r w:rsidRPr="008B5945">
        <w:rPr>
          <w:rFonts w:ascii="Times" w:hAnsi="Times" w:cs="Times"/>
          <w:sz w:val="24"/>
        </w:rPr>
        <w:t xml:space="preserve">, </w:t>
      </w:r>
      <w:r w:rsidRPr="008B5945">
        <w:rPr>
          <w:rFonts w:ascii="Times" w:hAnsi="Times" w:cs="Times"/>
          <w:i/>
          <w:iCs/>
          <w:sz w:val="24"/>
        </w:rPr>
        <w:t>54</w:t>
      </w:r>
      <w:r w:rsidRPr="008B5945">
        <w:rPr>
          <w:rFonts w:ascii="Times" w:hAnsi="Times" w:cs="Times"/>
          <w:sz w:val="24"/>
        </w:rPr>
        <w:t>(3), 210–214. https://doi.org/10.1080/00031305.2000.10474547</w:t>
      </w:r>
    </w:p>
    <w:p w14:paraId="5036DED5"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Scurlock, J. M. O., &amp; Hall, D. O. (1998). The global carbon sink: a grassland perspective. </w:t>
      </w:r>
      <w:r w:rsidRPr="008B5945">
        <w:rPr>
          <w:rFonts w:ascii="Times" w:hAnsi="Times" w:cs="Times"/>
          <w:i/>
          <w:iCs/>
          <w:sz w:val="24"/>
        </w:rPr>
        <w:t>Global Change Biology</w:t>
      </w:r>
      <w:r w:rsidRPr="008B5945">
        <w:rPr>
          <w:rFonts w:ascii="Times" w:hAnsi="Times" w:cs="Times"/>
          <w:sz w:val="24"/>
        </w:rPr>
        <w:t xml:space="preserve">, </w:t>
      </w:r>
      <w:r w:rsidRPr="008B5945">
        <w:rPr>
          <w:rFonts w:ascii="Times" w:hAnsi="Times" w:cs="Times"/>
          <w:i/>
          <w:iCs/>
          <w:sz w:val="24"/>
        </w:rPr>
        <w:t>4</w:t>
      </w:r>
      <w:r w:rsidRPr="008B5945">
        <w:rPr>
          <w:rFonts w:ascii="Times" w:hAnsi="Times" w:cs="Times"/>
          <w:sz w:val="24"/>
        </w:rPr>
        <w:t>(2), 229–233. https://doi.org/10.1046/j.1365-2486.1998.00151.x</w:t>
      </w:r>
    </w:p>
    <w:p w14:paraId="640F74CF" w14:textId="77777777"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Silveira, M. L., Obour, A. K., Arthington, J., &amp; Sollenberger, L. E. (2011). The cow-calf industry and water quality in South Florida, USA: a review. </w:t>
      </w:r>
      <w:r w:rsidRPr="008B5945">
        <w:rPr>
          <w:rFonts w:ascii="Times" w:hAnsi="Times" w:cs="Times"/>
          <w:i/>
          <w:iCs/>
          <w:sz w:val="24"/>
        </w:rPr>
        <w:t>Nutrient Cycling in Agroecosystems</w:t>
      </w:r>
      <w:r w:rsidRPr="008B5945">
        <w:rPr>
          <w:rFonts w:ascii="Times" w:hAnsi="Times" w:cs="Times"/>
          <w:sz w:val="24"/>
        </w:rPr>
        <w:t xml:space="preserve">, </w:t>
      </w:r>
      <w:r w:rsidRPr="008B5945">
        <w:rPr>
          <w:rFonts w:ascii="Times" w:hAnsi="Times" w:cs="Times"/>
          <w:i/>
          <w:iCs/>
          <w:sz w:val="24"/>
        </w:rPr>
        <w:t>89</w:t>
      </w:r>
      <w:r w:rsidRPr="008B5945">
        <w:rPr>
          <w:rFonts w:ascii="Times" w:hAnsi="Times" w:cs="Times"/>
          <w:sz w:val="24"/>
        </w:rPr>
        <w:t>(3), 439–452. https://doi.org/10.1007/s10705-010-9407-z</w:t>
      </w:r>
    </w:p>
    <w:p w14:paraId="40010476"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Steinbeiss, S., Beßler, H., Engels, C., Temperton, V. M., Buchmann, N., Roscher, C., … Gleixner, G. (2008). Plant diversity positively affects short-term soil carbon storage in experimental grasslands. </w:t>
      </w:r>
      <w:r w:rsidRPr="008B5945">
        <w:rPr>
          <w:rFonts w:ascii="Times" w:hAnsi="Times" w:cs="Times"/>
          <w:i/>
          <w:iCs/>
          <w:sz w:val="24"/>
        </w:rPr>
        <w:t>Global Change Biology</w:t>
      </w:r>
      <w:r w:rsidRPr="008B5945">
        <w:rPr>
          <w:rFonts w:ascii="Times" w:hAnsi="Times" w:cs="Times"/>
          <w:sz w:val="24"/>
        </w:rPr>
        <w:t xml:space="preserve">, </w:t>
      </w:r>
      <w:r w:rsidRPr="008B5945">
        <w:rPr>
          <w:rFonts w:ascii="Times" w:hAnsi="Times" w:cs="Times"/>
          <w:i/>
          <w:iCs/>
          <w:sz w:val="24"/>
        </w:rPr>
        <w:t>14</w:t>
      </w:r>
      <w:r w:rsidRPr="008B5945">
        <w:rPr>
          <w:rFonts w:ascii="Times" w:hAnsi="Times" w:cs="Times"/>
          <w:sz w:val="24"/>
        </w:rPr>
        <w:t>(12), 2937–2949. https://doi.org/10.1111/j.1365-2486.2008.01697.x</w:t>
      </w:r>
    </w:p>
    <w:p w14:paraId="021505DA" w14:textId="158198FB" w:rsidR="008B5945" w:rsidRPr="008B5945" w:rsidRDefault="008B5945" w:rsidP="008B5945">
      <w:pPr>
        <w:pStyle w:val="Bibliography"/>
        <w:rPr>
          <w:rFonts w:ascii="Times" w:hAnsi="Times" w:cs="Times"/>
          <w:sz w:val="24"/>
        </w:rPr>
      </w:pPr>
      <w:r w:rsidRPr="008B5945">
        <w:rPr>
          <w:rFonts w:ascii="Times" w:hAnsi="Times" w:cs="Times"/>
          <w:sz w:val="24"/>
        </w:rPr>
        <w:t xml:space="preserve">Thornton, B., &amp; Millard, P. (1996). Effects of </w:t>
      </w:r>
      <w:r w:rsidR="006679C7">
        <w:rPr>
          <w:rFonts w:ascii="Times" w:hAnsi="Times" w:cs="Times"/>
          <w:sz w:val="24"/>
        </w:rPr>
        <w:t>s</w:t>
      </w:r>
      <w:r w:rsidRPr="008B5945">
        <w:rPr>
          <w:rFonts w:ascii="Times" w:hAnsi="Times" w:cs="Times"/>
          <w:sz w:val="24"/>
        </w:rPr>
        <w:t xml:space="preserve">everity of </w:t>
      </w:r>
      <w:r w:rsidR="006679C7">
        <w:rPr>
          <w:rFonts w:ascii="Times" w:hAnsi="Times" w:cs="Times"/>
          <w:sz w:val="24"/>
        </w:rPr>
        <w:t>d</w:t>
      </w:r>
      <w:r w:rsidRPr="008B5945">
        <w:rPr>
          <w:rFonts w:ascii="Times" w:hAnsi="Times" w:cs="Times"/>
          <w:sz w:val="24"/>
        </w:rPr>
        <w:t xml:space="preserve">efoliation on </w:t>
      </w:r>
      <w:r w:rsidR="006679C7">
        <w:rPr>
          <w:rFonts w:ascii="Times" w:hAnsi="Times" w:cs="Times"/>
          <w:sz w:val="24"/>
        </w:rPr>
        <w:t>r</w:t>
      </w:r>
      <w:r w:rsidRPr="008B5945">
        <w:rPr>
          <w:rFonts w:ascii="Times" w:hAnsi="Times" w:cs="Times"/>
          <w:sz w:val="24"/>
        </w:rPr>
        <w:t xml:space="preserve">oot </w:t>
      </w:r>
      <w:r w:rsidR="006679C7">
        <w:rPr>
          <w:rFonts w:ascii="Times" w:hAnsi="Times" w:cs="Times"/>
          <w:sz w:val="24"/>
        </w:rPr>
        <w:t>f</w:t>
      </w:r>
      <w:r w:rsidRPr="008B5945">
        <w:rPr>
          <w:rFonts w:ascii="Times" w:hAnsi="Times" w:cs="Times"/>
          <w:sz w:val="24"/>
        </w:rPr>
        <w:t xml:space="preserve">unctioning in </w:t>
      </w:r>
      <w:r w:rsidR="006679C7">
        <w:rPr>
          <w:rFonts w:ascii="Times" w:hAnsi="Times" w:cs="Times"/>
          <w:sz w:val="24"/>
        </w:rPr>
        <w:t>g</w:t>
      </w:r>
      <w:r w:rsidRPr="008B5945">
        <w:rPr>
          <w:rFonts w:ascii="Times" w:hAnsi="Times" w:cs="Times"/>
          <w:sz w:val="24"/>
        </w:rPr>
        <w:t xml:space="preserve">rasses. </w:t>
      </w:r>
      <w:r w:rsidRPr="008B5945">
        <w:rPr>
          <w:rFonts w:ascii="Times" w:hAnsi="Times" w:cs="Times"/>
          <w:i/>
          <w:iCs/>
          <w:sz w:val="24"/>
        </w:rPr>
        <w:t>Journal of Range Management</w:t>
      </w:r>
      <w:r w:rsidRPr="008B5945">
        <w:rPr>
          <w:rFonts w:ascii="Times" w:hAnsi="Times" w:cs="Times"/>
          <w:sz w:val="24"/>
        </w:rPr>
        <w:t xml:space="preserve">, </w:t>
      </w:r>
      <w:r w:rsidRPr="008B5945">
        <w:rPr>
          <w:rFonts w:ascii="Times" w:hAnsi="Times" w:cs="Times"/>
          <w:i/>
          <w:iCs/>
          <w:sz w:val="24"/>
        </w:rPr>
        <w:t>49</w:t>
      </w:r>
      <w:r w:rsidRPr="008B5945">
        <w:rPr>
          <w:rFonts w:ascii="Times" w:hAnsi="Times" w:cs="Times"/>
          <w:sz w:val="24"/>
        </w:rPr>
        <w:t>(5), 443–447. https://doi.org/10.2307/4002927</w:t>
      </w:r>
    </w:p>
    <w:p w14:paraId="7B8E2DA5"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Tilman, D., Reich, P. B., &amp; Isbell, F. (2012). Biodiversity impacts ecosystem productivity as much as resources, disturbance, or herbivory. </w:t>
      </w:r>
      <w:r w:rsidRPr="008B5945">
        <w:rPr>
          <w:rFonts w:ascii="Times" w:hAnsi="Times" w:cs="Times"/>
          <w:i/>
          <w:iCs/>
          <w:sz w:val="24"/>
        </w:rPr>
        <w:t>Proceedings of the National Academy of Sciences</w:t>
      </w:r>
      <w:r w:rsidRPr="008B5945">
        <w:rPr>
          <w:rFonts w:ascii="Times" w:hAnsi="Times" w:cs="Times"/>
          <w:sz w:val="24"/>
        </w:rPr>
        <w:t xml:space="preserve">, </w:t>
      </w:r>
      <w:r w:rsidRPr="008B5945">
        <w:rPr>
          <w:rFonts w:ascii="Times" w:hAnsi="Times" w:cs="Times"/>
          <w:i/>
          <w:iCs/>
          <w:sz w:val="24"/>
        </w:rPr>
        <w:t>109</w:t>
      </w:r>
      <w:r w:rsidRPr="008B5945">
        <w:rPr>
          <w:rFonts w:ascii="Times" w:hAnsi="Times" w:cs="Times"/>
          <w:sz w:val="24"/>
        </w:rPr>
        <w:t>(26), 10394–10397. https://doi.org/10.1073/pnas.1208240109</w:t>
      </w:r>
    </w:p>
    <w:p w14:paraId="187A0EA7"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Vendramini, J. M. B., Sollenberger, L. E., Blount, A. R., Aguiar, A. D., Galzerano, L., Valente, A. L. S., … Custodio, L. (2013). Bahiagrass cultivar response to grazing frequency with limited nitrogen fertilization. </w:t>
      </w:r>
      <w:r w:rsidRPr="008B5945">
        <w:rPr>
          <w:rFonts w:ascii="Times" w:hAnsi="Times" w:cs="Times"/>
          <w:i/>
          <w:iCs/>
          <w:sz w:val="24"/>
        </w:rPr>
        <w:t>Agronomy Journal</w:t>
      </w:r>
      <w:r w:rsidRPr="008B5945">
        <w:rPr>
          <w:rFonts w:ascii="Times" w:hAnsi="Times" w:cs="Times"/>
          <w:sz w:val="24"/>
        </w:rPr>
        <w:t xml:space="preserve">, </w:t>
      </w:r>
      <w:r w:rsidRPr="008B5945">
        <w:rPr>
          <w:rFonts w:ascii="Times" w:hAnsi="Times" w:cs="Times"/>
          <w:i/>
          <w:iCs/>
          <w:sz w:val="24"/>
        </w:rPr>
        <w:t>105</w:t>
      </w:r>
      <w:r w:rsidRPr="008B5945">
        <w:rPr>
          <w:rFonts w:ascii="Times" w:hAnsi="Times" w:cs="Times"/>
          <w:sz w:val="24"/>
        </w:rPr>
        <w:t>(4), 938. https://doi.org/10.2134/agronj2012.0404</w:t>
      </w:r>
    </w:p>
    <w:p w14:paraId="1D90E2E1"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Whitham, T. G., Bailey, J. K., Schweitzer, J. A., Shuster, S. M., Bangert, R. K., LeRoy, C. J., … Wooley, S. C. (2006). A framework for community and ecosystem genetics: from genes to ecosystems. </w:t>
      </w:r>
      <w:r w:rsidRPr="008B5945">
        <w:rPr>
          <w:rFonts w:ascii="Times" w:hAnsi="Times" w:cs="Times"/>
          <w:i/>
          <w:iCs/>
          <w:sz w:val="24"/>
        </w:rPr>
        <w:t>Nature Reviews Genetics</w:t>
      </w:r>
      <w:r w:rsidRPr="008B5945">
        <w:rPr>
          <w:rFonts w:ascii="Times" w:hAnsi="Times" w:cs="Times"/>
          <w:sz w:val="24"/>
        </w:rPr>
        <w:t xml:space="preserve">, </w:t>
      </w:r>
      <w:r w:rsidRPr="008B5945">
        <w:rPr>
          <w:rFonts w:ascii="Times" w:hAnsi="Times" w:cs="Times"/>
          <w:i/>
          <w:iCs/>
          <w:sz w:val="24"/>
        </w:rPr>
        <w:t>7</w:t>
      </w:r>
      <w:r w:rsidRPr="008B5945">
        <w:rPr>
          <w:rFonts w:ascii="Times" w:hAnsi="Times" w:cs="Times"/>
          <w:sz w:val="24"/>
        </w:rPr>
        <w:t>(7), 510–523. https://doi.org/10.1038/nrg1877</w:t>
      </w:r>
    </w:p>
    <w:p w14:paraId="5A5C8CC8" w14:textId="77777777" w:rsidR="008B5945" w:rsidRPr="008B5945" w:rsidRDefault="008B5945" w:rsidP="008B5945">
      <w:pPr>
        <w:pStyle w:val="Bibliography"/>
        <w:rPr>
          <w:rFonts w:ascii="Times" w:hAnsi="Times" w:cs="Times"/>
          <w:sz w:val="24"/>
        </w:rPr>
      </w:pPr>
      <w:r w:rsidRPr="008B5945">
        <w:rPr>
          <w:rFonts w:ascii="Times" w:hAnsi="Times" w:cs="Times"/>
          <w:sz w:val="24"/>
        </w:rPr>
        <w:t xml:space="preserve">Wilson, C. H., Strickland, M. S., Hutchings, J. A., Bianchi, T. S., &amp; Flory, S. L. (2018). Grazing enhances belowground carbon allocation, microbial biomass, and soil carbon in a subtropical grassland. </w:t>
      </w:r>
      <w:r w:rsidRPr="008B5945">
        <w:rPr>
          <w:rFonts w:ascii="Times" w:hAnsi="Times" w:cs="Times"/>
          <w:i/>
          <w:iCs/>
          <w:sz w:val="24"/>
        </w:rPr>
        <w:t>Global Change Biology</w:t>
      </w:r>
      <w:r w:rsidRPr="008B5945">
        <w:rPr>
          <w:rFonts w:ascii="Times" w:hAnsi="Times" w:cs="Times"/>
          <w:sz w:val="24"/>
        </w:rPr>
        <w:t xml:space="preserve">, </w:t>
      </w:r>
      <w:r w:rsidRPr="008B5945">
        <w:rPr>
          <w:rFonts w:ascii="Times" w:hAnsi="Times" w:cs="Times"/>
          <w:i/>
          <w:iCs/>
          <w:sz w:val="24"/>
        </w:rPr>
        <w:t>24</w:t>
      </w:r>
      <w:r w:rsidRPr="008B5945">
        <w:rPr>
          <w:rFonts w:ascii="Times" w:hAnsi="Times" w:cs="Times"/>
          <w:sz w:val="24"/>
        </w:rPr>
        <w:t>(7), 2997–3009. https://doi.org/10.1111/gcb.14070</w:t>
      </w:r>
    </w:p>
    <w:p w14:paraId="2B91B398" w14:textId="77777777" w:rsidR="008B5945" w:rsidRPr="008B5945" w:rsidRDefault="008B5945" w:rsidP="008B5945">
      <w:pPr>
        <w:pStyle w:val="Bibliography"/>
        <w:rPr>
          <w:rFonts w:ascii="Times" w:hAnsi="Times" w:cs="Times"/>
          <w:sz w:val="24"/>
        </w:rPr>
      </w:pPr>
      <w:r w:rsidRPr="008B5945">
        <w:rPr>
          <w:rFonts w:ascii="Times" w:hAnsi="Times" w:cs="Times"/>
          <w:sz w:val="24"/>
        </w:rPr>
        <w:lastRenderedPageBreak/>
        <w:t xml:space="preserve">Ziter, C., &amp; MacDougall, A. S. (2012). Nutrients and defoliation increase soil carbon inputs in grassland. </w:t>
      </w:r>
      <w:r w:rsidRPr="008B5945">
        <w:rPr>
          <w:rFonts w:ascii="Times" w:hAnsi="Times" w:cs="Times"/>
          <w:i/>
          <w:iCs/>
          <w:sz w:val="24"/>
        </w:rPr>
        <w:t>Ecology</w:t>
      </w:r>
      <w:r w:rsidRPr="008B5945">
        <w:rPr>
          <w:rFonts w:ascii="Times" w:hAnsi="Times" w:cs="Times"/>
          <w:sz w:val="24"/>
        </w:rPr>
        <w:t xml:space="preserve">, </w:t>
      </w:r>
      <w:r w:rsidRPr="008B5945">
        <w:rPr>
          <w:rFonts w:ascii="Times" w:hAnsi="Times" w:cs="Times"/>
          <w:i/>
          <w:iCs/>
          <w:sz w:val="24"/>
        </w:rPr>
        <w:t>94</w:t>
      </w:r>
      <w:r w:rsidRPr="008B5945">
        <w:rPr>
          <w:rFonts w:ascii="Times" w:hAnsi="Times" w:cs="Times"/>
          <w:sz w:val="24"/>
        </w:rPr>
        <w:t>(1), 106–116. https://doi.org/10.1890/11-2070.1</w:t>
      </w:r>
    </w:p>
    <w:p w14:paraId="7632BB71" w14:textId="3D28A5D9" w:rsidR="008B5945" w:rsidRDefault="008B5945">
      <w:pPr>
        <w:pStyle w:val="Normal1"/>
        <w:contextualSpacing w:val="0"/>
        <w:rPr>
          <w:rFonts w:ascii="Times" w:hAnsi="Times"/>
          <w:sz w:val="24"/>
        </w:rPr>
      </w:pPr>
      <w:r>
        <w:rPr>
          <w:rFonts w:ascii="Times" w:hAnsi="Times"/>
          <w:sz w:val="24"/>
        </w:rPr>
        <w:fldChar w:fldCharType="end"/>
      </w:r>
    </w:p>
    <w:p w14:paraId="5B6F4182" w14:textId="16038D62" w:rsidR="00CB4B70" w:rsidRDefault="00CB4B70">
      <w:pPr>
        <w:pStyle w:val="Normal1"/>
        <w:contextualSpacing w:val="0"/>
        <w:rPr>
          <w:rFonts w:ascii="Times" w:hAnsi="Times"/>
          <w:sz w:val="24"/>
        </w:rPr>
      </w:pPr>
    </w:p>
    <w:p w14:paraId="2DBA52D2" w14:textId="77777777" w:rsidR="00C2314A" w:rsidRPr="00800358" w:rsidRDefault="00C2314A">
      <w:pPr>
        <w:pStyle w:val="Normal1"/>
        <w:contextualSpacing w:val="0"/>
        <w:rPr>
          <w:rFonts w:ascii="Times" w:hAnsi="Times"/>
          <w:sz w:val="24"/>
        </w:rPr>
      </w:pPr>
    </w:p>
    <w:sectPr w:rsidR="00C2314A" w:rsidRPr="00800358" w:rsidSect="00932E96">
      <w:pgSz w:w="12240" w:h="15840"/>
      <w:pgMar w:top="1440" w:right="1440" w:bottom="1440" w:left="1440" w:header="720" w:footer="720" w:gutter="0"/>
      <w:lnNumType w:countBy="1" w:restart="continuous"/>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34326" w16cid:durableId="2061CD50"/>
  <w16cid:commentId w16cid:paraId="6B3B6FDB" w16cid:durableId="2061CD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1B48CE"/>
    <w:multiLevelType w:val="hybridMultilevel"/>
    <w:tmpl w:val="38824F2E"/>
    <w:lvl w:ilvl="0" w:tplc="0B262372">
      <w:start w:val="1"/>
      <w:numFmt w:val="decimal"/>
      <w:lvlText w:val="%1)"/>
      <w:lvlJc w:val="left"/>
      <w:pPr>
        <w:ind w:left="1760" w:hanging="10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 Wilson">
    <w15:presenceInfo w15:providerId="None" w15:userId="Chris H.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60"/>
    <w:rsid w:val="00076F97"/>
    <w:rsid w:val="0009553C"/>
    <w:rsid w:val="000A6459"/>
    <w:rsid w:val="0012215A"/>
    <w:rsid w:val="00130F24"/>
    <w:rsid w:val="00131D97"/>
    <w:rsid w:val="00144190"/>
    <w:rsid w:val="00190970"/>
    <w:rsid w:val="001D1A69"/>
    <w:rsid w:val="001F07CD"/>
    <w:rsid w:val="00206698"/>
    <w:rsid w:val="002229AB"/>
    <w:rsid w:val="002A0552"/>
    <w:rsid w:val="002C6BA7"/>
    <w:rsid w:val="002D3D82"/>
    <w:rsid w:val="0031293F"/>
    <w:rsid w:val="003774B5"/>
    <w:rsid w:val="003B4620"/>
    <w:rsid w:val="003C3359"/>
    <w:rsid w:val="003D45F1"/>
    <w:rsid w:val="004248FE"/>
    <w:rsid w:val="00443641"/>
    <w:rsid w:val="004A1F94"/>
    <w:rsid w:val="004D3C18"/>
    <w:rsid w:val="004F54AB"/>
    <w:rsid w:val="00515E5B"/>
    <w:rsid w:val="00534D2D"/>
    <w:rsid w:val="0058364F"/>
    <w:rsid w:val="00583D14"/>
    <w:rsid w:val="005D77AE"/>
    <w:rsid w:val="005F6236"/>
    <w:rsid w:val="00612E95"/>
    <w:rsid w:val="00647623"/>
    <w:rsid w:val="00653710"/>
    <w:rsid w:val="00662BED"/>
    <w:rsid w:val="006679C7"/>
    <w:rsid w:val="006E14A2"/>
    <w:rsid w:val="00751064"/>
    <w:rsid w:val="00764988"/>
    <w:rsid w:val="007807F5"/>
    <w:rsid w:val="0078315F"/>
    <w:rsid w:val="00793B71"/>
    <w:rsid w:val="007B6DD5"/>
    <w:rsid w:val="007B7FCB"/>
    <w:rsid w:val="007C7029"/>
    <w:rsid w:val="007F2870"/>
    <w:rsid w:val="007F6591"/>
    <w:rsid w:val="00800358"/>
    <w:rsid w:val="00861616"/>
    <w:rsid w:val="008A575A"/>
    <w:rsid w:val="008B5945"/>
    <w:rsid w:val="008C4D04"/>
    <w:rsid w:val="008E2B2F"/>
    <w:rsid w:val="008E3EA1"/>
    <w:rsid w:val="008F39B6"/>
    <w:rsid w:val="00926B3F"/>
    <w:rsid w:val="00932E96"/>
    <w:rsid w:val="00951C47"/>
    <w:rsid w:val="00955A4A"/>
    <w:rsid w:val="0099516E"/>
    <w:rsid w:val="009A60D0"/>
    <w:rsid w:val="009E27BB"/>
    <w:rsid w:val="009E7441"/>
    <w:rsid w:val="00A37569"/>
    <w:rsid w:val="00A54D90"/>
    <w:rsid w:val="00AA18ED"/>
    <w:rsid w:val="00AB46EB"/>
    <w:rsid w:val="00AC21D6"/>
    <w:rsid w:val="00AF4906"/>
    <w:rsid w:val="00B147F0"/>
    <w:rsid w:val="00B45195"/>
    <w:rsid w:val="00B54611"/>
    <w:rsid w:val="00B66057"/>
    <w:rsid w:val="00B77860"/>
    <w:rsid w:val="00B9190B"/>
    <w:rsid w:val="00BB0F08"/>
    <w:rsid w:val="00BD45EE"/>
    <w:rsid w:val="00C2314A"/>
    <w:rsid w:val="00C260FD"/>
    <w:rsid w:val="00CB4B70"/>
    <w:rsid w:val="00CC42E3"/>
    <w:rsid w:val="00D55AD8"/>
    <w:rsid w:val="00D577DA"/>
    <w:rsid w:val="00D94FB8"/>
    <w:rsid w:val="00DA534E"/>
    <w:rsid w:val="00DB572E"/>
    <w:rsid w:val="00DF7E70"/>
    <w:rsid w:val="00E140AC"/>
    <w:rsid w:val="00E345D1"/>
    <w:rsid w:val="00E67577"/>
    <w:rsid w:val="00EB04D4"/>
    <w:rsid w:val="00EC44AA"/>
    <w:rsid w:val="00ED0B79"/>
    <w:rsid w:val="00FD22BE"/>
    <w:rsid w:val="00FD24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64D450A4-0963-4AE5-9E5B-D329855B1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character" w:customStyle="1" w:styleId="UnresolvedMention1">
    <w:name w:val="Unresolved Mention1"/>
    <w:basedOn w:val="DefaultParagraphFont"/>
    <w:uiPriority w:val="99"/>
    <w:semiHidden/>
    <w:unhideWhenUsed/>
    <w:rsid w:val="00206698"/>
    <w:rPr>
      <w:color w:val="605E5C"/>
      <w:shd w:val="clear" w:color="auto" w:fill="E1DFDD"/>
    </w:rPr>
  </w:style>
  <w:style w:type="paragraph" w:styleId="CommentText">
    <w:name w:val="annotation text"/>
    <w:basedOn w:val="Normal"/>
    <w:link w:val="CommentTextChar"/>
    <w:uiPriority w:val="99"/>
    <w:unhideWhenUsed/>
    <w:rsid w:val="00206698"/>
    <w:pPr>
      <w:spacing w:after="160" w:line="240" w:lineRule="auto"/>
      <w:contextualSpacing w:val="0"/>
    </w:pPr>
    <w:rPr>
      <w:rFonts w:asciiTheme="minorHAnsi" w:eastAsiaTheme="minorHAnsi" w:hAnsiTheme="minorHAnsi" w:cstheme="minorBidi"/>
      <w:sz w:val="24"/>
      <w:szCs w:val="24"/>
    </w:rPr>
  </w:style>
  <w:style w:type="character" w:customStyle="1" w:styleId="CommentTextChar">
    <w:name w:val="Comment Text Char"/>
    <w:basedOn w:val="DefaultParagraphFont"/>
    <w:link w:val="CommentText"/>
    <w:uiPriority w:val="99"/>
    <w:rsid w:val="00206698"/>
    <w:rPr>
      <w:rFonts w:asciiTheme="minorHAnsi" w:eastAsiaTheme="minorHAnsi" w:hAnsiTheme="minorHAnsi" w:cstheme="minorBidi"/>
      <w:sz w:val="24"/>
      <w:szCs w:val="24"/>
    </w:rPr>
  </w:style>
  <w:style w:type="character" w:styleId="CommentReference">
    <w:name w:val="annotation reference"/>
    <w:basedOn w:val="DefaultParagraphFont"/>
    <w:uiPriority w:val="99"/>
    <w:semiHidden/>
    <w:unhideWhenUsed/>
    <w:rsid w:val="00206698"/>
    <w:rPr>
      <w:sz w:val="18"/>
      <w:szCs w:val="18"/>
    </w:rPr>
  </w:style>
  <w:style w:type="paragraph" w:styleId="BalloonText">
    <w:name w:val="Balloon Text"/>
    <w:basedOn w:val="Normal"/>
    <w:link w:val="BalloonTextChar"/>
    <w:semiHidden/>
    <w:unhideWhenUsed/>
    <w:rsid w:val="002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06698"/>
    <w:rPr>
      <w:rFonts w:ascii="Segoe UI" w:hAnsi="Segoe UI" w:cs="Segoe UI"/>
      <w:sz w:val="18"/>
      <w:szCs w:val="18"/>
    </w:rPr>
  </w:style>
  <w:style w:type="paragraph" w:styleId="Bibliography">
    <w:name w:val="Bibliography"/>
    <w:basedOn w:val="Normal"/>
    <w:next w:val="Normal"/>
    <w:unhideWhenUsed/>
    <w:rsid w:val="00130F24"/>
    <w:pPr>
      <w:spacing w:line="480" w:lineRule="auto"/>
      <w:ind w:left="720" w:hanging="720"/>
    </w:pPr>
  </w:style>
  <w:style w:type="paragraph" w:styleId="CommentSubject">
    <w:name w:val="annotation subject"/>
    <w:basedOn w:val="CommentText"/>
    <w:next w:val="CommentText"/>
    <w:link w:val="CommentSubjectChar"/>
    <w:semiHidden/>
    <w:unhideWhenUsed/>
    <w:rsid w:val="00FD2450"/>
    <w:pPr>
      <w:spacing w:after="0"/>
      <w:contextualSpacing/>
    </w:pPr>
    <w:rPr>
      <w:rFonts w:ascii="Arial" w:eastAsia="Arial" w:hAnsi="Arial" w:cs="Arial"/>
      <w:b/>
      <w:bCs/>
      <w:sz w:val="20"/>
      <w:szCs w:val="20"/>
    </w:rPr>
  </w:style>
  <w:style w:type="character" w:customStyle="1" w:styleId="CommentSubjectChar">
    <w:name w:val="Comment Subject Char"/>
    <w:basedOn w:val="CommentTextChar"/>
    <w:link w:val="CommentSubject"/>
    <w:semiHidden/>
    <w:rsid w:val="00FD2450"/>
    <w:rPr>
      <w:rFonts w:asciiTheme="minorHAnsi" w:eastAsiaTheme="minorHAnsi" w:hAnsiTheme="minorHAnsi"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wn.ifas.ufl.edu/data/" TargetMode="External"/><Relationship Id="rId5" Type="http://schemas.openxmlformats.org/officeDocument/2006/relationships/hyperlink" Target="mailto:chwilson@ufl.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32512</Words>
  <Characters>185323</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217401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Wilson,Chris H</dc:creator>
  <cp:lastModifiedBy>Chris H. Wilson</cp:lastModifiedBy>
  <cp:revision>6</cp:revision>
  <dcterms:created xsi:type="dcterms:W3CDTF">2019-04-19T13:44:00Z</dcterms:created>
  <dcterms:modified xsi:type="dcterms:W3CDTF">2019-04-19T13:49:00Z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id="xnLsrLt5"/&gt;&lt;style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